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2F1428E9"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and honour to work and study under his guidance. We are very much thankful to our Sr.</w:t>
      </w:r>
      <w:r w:rsidR="00376C7B">
        <w:rPr>
          <w:rFonts w:ascii="Bookman Old Style" w:hAnsi="Bookman Old Style"/>
          <w:sz w:val="36"/>
          <w:szCs w:val="36"/>
        </w:rPr>
        <w:t xml:space="preserve"> 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30EFDF8D" w:rsidR="001F03DB" w:rsidRDefault="00376C7B" w:rsidP="007A71BF">
      <w:pPr>
        <w:jc w:val="both"/>
        <w:rPr>
          <w:rFonts w:ascii="Bookman Old Style" w:hAnsi="Bookman Old Style"/>
          <w:sz w:val="36"/>
          <w:szCs w:val="36"/>
        </w:rPr>
      </w:pPr>
      <w:r>
        <w:rPr>
          <w:rFonts w:ascii="Bookman Old Style" w:hAnsi="Bookman Old Style"/>
          <w:sz w:val="36"/>
          <w:szCs w:val="36"/>
        </w:rPr>
        <w:t xml:space="preserve">Ahmad </w:t>
      </w:r>
      <w:proofErr w:type="spellStart"/>
      <w:r>
        <w:rPr>
          <w:rFonts w:ascii="Bookman Old Style" w:hAnsi="Bookman Old Style"/>
          <w:sz w:val="36"/>
          <w:szCs w:val="36"/>
        </w:rPr>
        <w:t>Nagori</w:t>
      </w:r>
      <w:proofErr w:type="spellEnd"/>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69946EE5"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581597" w:rsidRPr="00B06EF9">
        <w:rPr>
          <w:rFonts w:ascii="Bookman Old Style" w:hAnsi="Bookman Old Style"/>
          <w:sz w:val="40"/>
          <w:szCs w:val="40"/>
        </w:rPr>
        <w:t>Account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376C7B">
        <w:rPr>
          <w:rFonts w:ascii="Bookman Old Style" w:hAnsi="Bookman Old Style"/>
          <w:sz w:val="40"/>
          <w:szCs w:val="40"/>
        </w:rPr>
        <w:t xml:space="preserve">Ahmad </w:t>
      </w:r>
      <w:proofErr w:type="spellStart"/>
      <w:r w:rsidR="00376C7B">
        <w:rPr>
          <w:rFonts w:ascii="Bookman Old Style" w:hAnsi="Bookman Old Style"/>
          <w:sz w:val="40"/>
          <w:szCs w:val="40"/>
        </w:rPr>
        <w:t>Nagori</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30C70E82" w:rsidR="003070A1" w:rsidRPr="00506ECC" w:rsidRDefault="00376C7B" w:rsidP="007A71BF">
      <w:pPr>
        <w:tabs>
          <w:tab w:val="left" w:pos="1173"/>
        </w:tabs>
        <w:jc w:val="both"/>
        <w:rPr>
          <w:rFonts w:ascii="Bookman Old Style" w:hAnsi="Bookman Old Style"/>
          <w:sz w:val="40"/>
          <w:szCs w:val="40"/>
        </w:rPr>
      </w:pPr>
      <w:r>
        <w:rPr>
          <w:rFonts w:ascii="Bookman Old Style" w:hAnsi="Bookman Old Style"/>
          <w:sz w:val="40"/>
          <w:szCs w:val="40"/>
        </w:rPr>
        <w:t xml:space="preserve">Ahmad </w:t>
      </w:r>
      <w:proofErr w:type="spellStart"/>
      <w:r>
        <w:rPr>
          <w:rFonts w:ascii="Bookman Old Style" w:hAnsi="Bookman Old Style"/>
          <w:sz w:val="40"/>
          <w:szCs w:val="40"/>
        </w:rPr>
        <w:t>Nagori</w:t>
      </w:r>
      <w:proofErr w:type="spellEnd"/>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6487E10"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2618D7A6" w14:textId="77777777" w:rsidR="00376C7B" w:rsidRPr="00506ECC" w:rsidRDefault="00376C7B" w:rsidP="007A71BF">
      <w:pPr>
        <w:tabs>
          <w:tab w:val="left" w:pos="1173"/>
        </w:tabs>
        <w:jc w:val="both"/>
        <w:rPr>
          <w:rFonts w:ascii="Bookman Old Style" w:hAnsi="Bookman Old Style"/>
          <w:sz w:val="40"/>
          <w:szCs w:val="40"/>
        </w:rPr>
      </w:pPr>
    </w:p>
    <w:p w14:paraId="16A3907A" w14:textId="77777777" w:rsidR="00376C7B"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34B1735D" w:rsidR="00E60F1F" w:rsidRPr="00376C7B" w:rsidRDefault="00C804EE" w:rsidP="007A71BF">
      <w:pPr>
        <w:tabs>
          <w:tab w:val="left" w:pos="1173"/>
        </w:tabs>
        <w:jc w:val="both"/>
        <w:rPr>
          <w:rFonts w:ascii="Bookman Old Style" w:hAnsi="Bookman Old Style"/>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02CBAB35"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376C7B">
        <w:rPr>
          <w:rFonts w:ascii="Bookman Old Style" w:hAnsi="Bookman Old Style"/>
          <w:sz w:val="40"/>
          <w:szCs w:val="40"/>
        </w:rPr>
        <w:t xml:space="preserve">Account </w:t>
      </w:r>
      <w:r w:rsidR="00DC3835" w:rsidRPr="00DC3835">
        <w:rPr>
          <w:rFonts w:ascii="Bookman Old Style" w:hAnsi="Bookman Old Style"/>
          <w:sz w:val="40"/>
          <w:szCs w:val="40"/>
        </w:rPr>
        <w:t>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5A73C9A6" w:rsidR="006D4121" w:rsidRDefault="006D4121" w:rsidP="007A71BF">
      <w:pPr>
        <w:rPr>
          <w:rFonts w:ascii="Bookman Old Style" w:hAnsi="Bookman Old Style"/>
          <w:sz w:val="40"/>
          <w:szCs w:val="40"/>
        </w:rPr>
      </w:pPr>
    </w:p>
    <w:p w14:paraId="270BCFE4" w14:textId="77777777" w:rsidR="00376C7B" w:rsidRPr="00506ECC" w:rsidRDefault="00376C7B"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653897DD" w14:textId="41CC1296" w:rsidR="00B06EF9" w:rsidRPr="00B06EF9" w:rsidRDefault="00B06EF9" w:rsidP="00B06EF9">
      <w:pPr>
        <w:rPr>
          <w:rFonts w:ascii="Bookman Old Style" w:hAnsi="Bookman Old Style"/>
          <w:sz w:val="40"/>
          <w:szCs w:val="40"/>
        </w:rPr>
      </w:pPr>
      <w:bookmarkStart w:id="0" w:name="_Hlk109038747"/>
      <w:r w:rsidRPr="00B06EF9">
        <w:rPr>
          <w:rFonts w:ascii="Bookman Old Style" w:hAnsi="Bookman Old Style"/>
          <w:sz w:val="40"/>
          <w:szCs w:val="40"/>
        </w:rPr>
        <w:t xml:space="preserve">Account Management System </w:t>
      </w:r>
      <w:bookmarkEnd w:id="0"/>
      <w:r w:rsidRPr="00B06EF9">
        <w:rPr>
          <w:rFonts w:ascii="Bookman Old Style" w:hAnsi="Bookman Old Style"/>
          <w:sz w:val="40"/>
          <w:szCs w:val="40"/>
        </w:rPr>
        <w:t xml:space="preserve">project is written in Python. The project file contains a database file and python </w:t>
      </w:r>
      <w:r w:rsidR="00376C7B" w:rsidRPr="00B06EF9">
        <w:rPr>
          <w:rFonts w:ascii="Bookman Old Style" w:hAnsi="Bookman Old Style"/>
          <w:sz w:val="40"/>
          <w:szCs w:val="40"/>
        </w:rPr>
        <w:t>script. This</w:t>
      </w:r>
      <w:r w:rsidRPr="00B06EF9">
        <w:rPr>
          <w:rFonts w:ascii="Bookman Old Style" w:hAnsi="Bookman Old Style"/>
          <w:sz w:val="40"/>
          <w:szCs w:val="40"/>
        </w:rPr>
        <w:t xml:space="preserve"> is a simple GUI based project which is very easy to understand and use. Talking about the system, it contains all the required functions which include adding, viewing, deleting, updating and searching user account lists. While adding the account details of a person, he/she has to provide name, username/email, password, category, and date. The user can also update the account list if he/she wants to. For this, the user has to view all records, click on a record that he/she wishes to edit and press the update button. The system shows the account details in a list view. And </w:t>
      </w:r>
      <w:proofErr w:type="gramStart"/>
      <w:r w:rsidRPr="00B06EF9">
        <w:rPr>
          <w:rFonts w:ascii="Bookman Old Style" w:hAnsi="Bookman Old Style"/>
          <w:sz w:val="40"/>
          <w:szCs w:val="40"/>
        </w:rPr>
        <w:t>also</w:t>
      </w:r>
      <w:proofErr w:type="gramEnd"/>
      <w:r w:rsidRPr="00B06EF9">
        <w:rPr>
          <w:rFonts w:ascii="Bookman Old Style" w:hAnsi="Bookman Old Style"/>
          <w:sz w:val="40"/>
          <w:szCs w:val="40"/>
        </w:rPr>
        <w:t xml:space="preserve"> the user easily delete any account details.</w:t>
      </w:r>
    </w:p>
    <w:p w14:paraId="3965E7DA" w14:textId="4A0A2210" w:rsidR="006D4121" w:rsidRDefault="006D4121" w:rsidP="007A71BF">
      <w:pPr>
        <w:rPr>
          <w:rFonts w:ascii="Cambria Math" w:hAnsi="Cambria Math"/>
          <w:sz w:val="40"/>
          <w:szCs w:val="40"/>
        </w:rPr>
      </w:pPr>
    </w:p>
    <w:p w14:paraId="01C99562" w14:textId="2D7494B6" w:rsidR="00B06EF9" w:rsidRDefault="00B06EF9" w:rsidP="007A71BF">
      <w:pPr>
        <w:rPr>
          <w:rFonts w:ascii="Cambria Math" w:hAnsi="Cambria Math"/>
          <w:sz w:val="40"/>
          <w:szCs w:val="40"/>
        </w:rPr>
      </w:pPr>
    </w:p>
    <w:p w14:paraId="6CBF7573" w14:textId="77777777" w:rsidR="00B06EF9" w:rsidRDefault="00B06EF9"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3BB14471" w14:textId="56C763CC" w:rsidR="00E916CB" w:rsidRDefault="00E916CB" w:rsidP="00E916CB">
      <w:pPr>
        <w:tabs>
          <w:tab w:val="left" w:pos="900"/>
        </w:tabs>
        <w:rPr>
          <w:rFonts w:ascii="Book Antiqua" w:hAnsi="Book Antiqua"/>
          <w:sz w:val="40"/>
          <w:szCs w:val="40"/>
        </w:rPr>
      </w:pPr>
      <w:r w:rsidRPr="00E916CB">
        <w:rPr>
          <w:rFonts w:ascii="Book Antiqua" w:hAnsi="Book Antiqua"/>
          <w:sz w:val="40"/>
          <w:szCs w:val="40"/>
        </w:rPr>
        <w:t>The </w:t>
      </w:r>
      <w:hyperlink r:id="rId6" w:history="1">
        <w:r w:rsidRPr="00E916CB">
          <w:rPr>
            <w:rStyle w:val="Hyperlink"/>
            <w:rFonts w:ascii="Book Antiqua" w:hAnsi="Book Antiqua"/>
            <w:sz w:val="40"/>
            <w:szCs w:val="40"/>
          </w:rPr>
          <w:t>Account Management System</w:t>
        </w:r>
      </w:hyperlink>
      <w:r w:rsidRPr="00E916CB">
        <w:rPr>
          <w:rFonts w:ascii="Book Antiqua" w:hAnsi="Book Antiqua"/>
          <w:sz w:val="40"/>
          <w:szCs w:val="40"/>
        </w:rPr>
        <w:t> is created using python programming language. Account Management System file contains a python script.</w:t>
      </w:r>
    </w:p>
    <w:p w14:paraId="3A4C6AF7" w14:textId="05765C32" w:rsidR="00E916CB" w:rsidRPr="00E916CB" w:rsidRDefault="00581597" w:rsidP="00E916CB">
      <w:pPr>
        <w:tabs>
          <w:tab w:val="left" w:pos="900"/>
        </w:tabs>
        <w:rPr>
          <w:rFonts w:ascii="Book Antiqua" w:hAnsi="Book Antiqua"/>
          <w:sz w:val="40"/>
          <w:szCs w:val="40"/>
        </w:rPr>
      </w:pPr>
      <w:r w:rsidRPr="00581597">
        <w:rPr>
          <w:rFonts w:ascii="Book Antiqua" w:hAnsi="Book Antiqua"/>
          <w:sz w:val="40"/>
          <w:szCs w:val="40"/>
        </w:rPr>
        <w:t>Talking approximately the system, it includes all of the required features which consist of adding, viewing, deleting, updating, searching and looking a person account lists. While including the account information of a person, he/she has to offer first name, last name, username, password, position, and date.</w:t>
      </w:r>
    </w:p>
    <w:p w14:paraId="47D25EAA" w14:textId="1A9B6883" w:rsidR="00797B77" w:rsidRDefault="00E916CB" w:rsidP="00E916CB">
      <w:pPr>
        <w:tabs>
          <w:tab w:val="left" w:pos="900"/>
        </w:tabs>
        <w:rPr>
          <w:rFonts w:ascii="Book Antiqua" w:hAnsi="Book Antiqua"/>
          <w:b/>
          <w:bCs/>
          <w:i/>
          <w:iCs/>
          <w:sz w:val="52"/>
          <w:szCs w:val="52"/>
          <w:u w:val="single"/>
        </w:rPr>
      </w:pPr>
      <w:ins w:id="1" w:author="Unknown">
        <w:r w:rsidRPr="00E916CB">
          <w:rPr>
            <w:rFonts w:ascii="Book Antiqua" w:hAnsi="Book Antiqua"/>
            <w:sz w:val="40"/>
            <w:szCs w:val="40"/>
          </w:rPr>
          <w:br/>
        </w:r>
      </w:ins>
      <w:r w:rsidR="00797B77" w:rsidRPr="00797B77">
        <w:rPr>
          <w:rFonts w:ascii="Book Antiqua" w:hAnsi="Book Antiqua"/>
          <w:b/>
          <w:bCs/>
          <w:i/>
          <w:iCs/>
          <w:sz w:val="52"/>
          <w:szCs w:val="52"/>
          <w:u w:val="single"/>
        </w:rPr>
        <w:t>Functions</w:t>
      </w:r>
      <w:r w:rsidR="00797B77">
        <w:rPr>
          <w:rFonts w:ascii="Book Antiqua" w:hAnsi="Book Antiqua"/>
          <w:b/>
          <w:bCs/>
          <w:i/>
          <w:iCs/>
          <w:sz w:val="52"/>
          <w:szCs w:val="52"/>
          <w:u w:val="single"/>
        </w:rPr>
        <w:t>:</w:t>
      </w:r>
    </w:p>
    <w:p w14:paraId="797B1335" w14:textId="77777777" w:rsidR="00B06EF9" w:rsidRPr="00B06EF9" w:rsidRDefault="00B06EF9" w:rsidP="00B06EF9">
      <w:pPr>
        <w:numPr>
          <w:ilvl w:val="0"/>
          <w:numId w:val="6"/>
        </w:numPr>
        <w:tabs>
          <w:tab w:val="left" w:pos="900"/>
        </w:tabs>
        <w:rPr>
          <w:rFonts w:ascii="Book Antiqua" w:hAnsi="Book Antiqua"/>
          <w:sz w:val="40"/>
          <w:szCs w:val="40"/>
        </w:rPr>
      </w:pPr>
      <w:r w:rsidRPr="00B06EF9">
        <w:rPr>
          <w:rFonts w:ascii="Book Antiqua" w:hAnsi="Book Antiqua"/>
          <w:sz w:val="40"/>
          <w:szCs w:val="40"/>
        </w:rPr>
        <w:t>Add accounts</w:t>
      </w:r>
    </w:p>
    <w:p w14:paraId="019CC55B" w14:textId="77777777" w:rsidR="00B06EF9" w:rsidRPr="00B06EF9" w:rsidRDefault="00B06EF9" w:rsidP="00B06EF9">
      <w:pPr>
        <w:numPr>
          <w:ilvl w:val="0"/>
          <w:numId w:val="6"/>
        </w:numPr>
        <w:tabs>
          <w:tab w:val="left" w:pos="900"/>
        </w:tabs>
        <w:rPr>
          <w:rFonts w:ascii="Book Antiqua" w:hAnsi="Book Antiqua"/>
          <w:sz w:val="40"/>
          <w:szCs w:val="40"/>
        </w:rPr>
      </w:pPr>
      <w:r w:rsidRPr="00B06EF9">
        <w:rPr>
          <w:rFonts w:ascii="Book Antiqua" w:hAnsi="Book Antiqua"/>
          <w:sz w:val="40"/>
          <w:szCs w:val="40"/>
        </w:rPr>
        <w:t>List accounts</w:t>
      </w:r>
    </w:p>
    <w:p w14:paraId="764BD327" w14:textId="77777777" w:rsidR="00B06EF9" w:rsidRPr="00B06EF9" w:rsidRDefault="00B06EF9" w:rsidP="00B06EF9">
      <w:pPr>
        <w:numPr>
          <w:ilvl w:val="0"/>
          <w:numId w:val="6"/>
        </w:numPr>
        <w:tabs>
          <w:tab w:val="left" w:pos="900"/>
        </w:tabs>
        <w:rPr>
          <w:rFonts w:ascii="Book Antiqua" w:hAnsi="Book Antiqua"/>
          <w:sz w:val="40"/>
          <w:szCs w:val="40"/>
        </w:rPr>
      </w:pPr>
      <w:r w:rsidRPr="00B06EF9">
        <w:rPr>
          <w:rFonts w:ascii="Book Antiqua" w:hAnsi="Book Antiqua"/>
          <w:sz w:val="40"/>
          <w:szCs w:val="40"/>
        </w:rPr>
        <w:t>Update accounts</w:t>
      </w:r>
    </w:p>
    <w:p w14:paraId="55F0679E" w14:textId="77777777" w:rsidR="00B06EF9" w:rsidRPr="00B06EF9" w:rsidRDefault="00B06EF9" w:rsidP="00B06EF9">
      <w:pPr>
        <w:numPr>
          <w:ilvl w:val="0"/>
          <w:numId w:val="6"/>
        </w:numPr>
        <w:tabs>
          <w:tab w:val="left" w:pos="900"/>
        </w:tabs>
        <w:rPr>
          <w:rFonts w:ascii="Book Antiqua" w:hAnsi="Book Antiqua"/>
          <w:sz w:val="40"/>
          <w:szCs w:val="40"/>
        </w:rPr>
      </w:pPr>
      <w:r w:rsidRPr="00B06EF9">
        <w:rPr>
          <w:rFonts w:ascii="Book Antiqua" w:hAnsi="Book Antiqua"/>
          <w:sz w:val="40"/>
          <w:szCs w:val="40"/>
        </w:rPr>
        <w:t>Delete accounts</w:t>
      </w:r>
    </w:p>
    <w:p w14:paraId="02C405B9" w14:textId="0CD4ADDD" w:rsidR="00B06EF9" w:rsidRDefault="00B06EF9" w:rsidP="00B06EF9">
      <w:pPr>
        <w:numPr>
          <w:ilvl w:val="0"/>
          <w:numId w:val="6"/>
        </w:numPr>
        <w:tabs>
          <w:tab w:val="left" w:pos="900"/>
        </w:tabs>
        <w:rPr>
          <w:rFonts w:ascii="Book Antiqua" w:hAnsi="Book Antiqua"/>
          <w:sz w:val="40"/>
          <w:szCs w:val="40"/>
        </w:rPr>
      </w:pPr>
      <w:r w:rsidRPr="00B06EF9">
        <w:rPr>
          <w:rFonts w:ascii="Book Antiqua" w:hAnsi="Book Antiqua"/>
          <w:sz w:val="40"/>
          <w:szCs w:val="40"/>
        </w:rPr>
        <w:t>Search accounts</w:t>
      </w:r>
    </w:p>
    <w:p w14:paraId="561EBCE4" w14:textId="74416D36" w:rsidR="0014043B" w:rsidRDefault="0014043B" w:rsidP="0014043B">
      <w:pPr>
        <w:tabs>
          <w:tab w:val="left" w:pos="900"/>
        </w:tabs>
        <w:ind w:left="720"/>
        <w:rPr>
          <w:rFonts w:ascii="Book Antiqua" w:hAnsi="Book Antiqua"/>
          <w:sz w:val="40"/>
          <w:szCs w:val="40"/>
        </w:rPr>
      </w:pPr>
    </w:p>
    <w:p w14:paraId="0D07B086" w14:textId="5EF5515D" w:rsidR="0014043B" w:rsidRDefault="00E5201D" w:rsidP="0014043B">
      <w:pPr>
        <w:tabs>
          <w:tab w:val="left" w:pos="900"/>
        </w:tabs>
        <w:ind w:left="720"/>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24099B0F" wp14:editId="0B6F672A">
                <wp:simplePos x="0" y="0"/>
                <wp:positionH relativeFrom="margin">
                  <wp:align>center</wp:align>
                </wp:positionH>
                <wp:positionV relativeFrom="paragraph">
                  <wp:posOffset>-304800</wp:posOffset>
                </wp:positionV>
                <wp:extent cx="664591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645910" cy="1828800"/>
                        </a:xfrm>
                        <a:prstGeom prst="rect">
                          <a:avLst/>
                        </a:prstGeom>
                        <a:noFill/>
                        <a:ln>
                          <a:noFill/>
                        </a:ln>
                      </wps:spPr>
                      <wps:txbx>
                        <w:txbxContent>
                          <w:p w14:paraId="1EE8B52C" w14:textId="6E4019A5" w:rsidR="00E5201D" w:rsidRPr="00375719" w:rsidRDefault="00E5201D" w:rsidP="00E5201D">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75719">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Account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099B0F" id="_x0000_t202" coordsize="21600,21600" o:spt="202" path="m,l,21600r21600,l21600,xe">
                <v:stroke joinstyle="miter"/>
                <v:path gradientshapeok="t" o:connecttype="rect"/>
              </v:shapetype>
              <v:shape id="Text Box 2" o:spid="_x0000_s1032" type="#_x0000_t202" style="position:absolute;left:0;text-align:left;margin-left:0;margin-top:-24pt;width:523.3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" filled="f" stroked="f">
                <v:fill o:detectmouseclick="t"/>
                <v:textbox style="mso-fit-shape-to-text:t">
                  <w:txbxContent>
                    <w:p w14:paraId="1EE8B52C" w14:textId="6E4019A5" w:rsidR="00E5201D" w:rsidRPr="00375719" w:rsidRDefault="00E5201D" w:rsidP="00E5201D">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75719">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Account Management System</w:t>
                      </w:r>
                    </w:p>
                  </w:txbxContent>
                </v:textbox>
                <w10:wrap anchorx="margin"/>
              </v:shape>
            </w:pict>
          </mc:Fallback>
        </mc:AlternateContent>
      </w:r>
    </w:p>
    <w:p w14:paraId="043F3CEC" w14:textId="0910DEF0" w:rsidR="00E5201D" w:rsidRPr="00E5201D" w:rsidRDefault="00E5201D" w:rsidP="00E5201D">
      <w:pPr>
        <w:rPr>
          <w:rFonts w:ascii="Book Antiqua" w:hAnsi="Book Antiqua"/>
          <w:sz w:val="40"/>
          <w:szCs w:val="40"/>
        </w:rPr>
      </w:pPr>
    </w:p>
    <w:p w14:paraId="67454F50" w14:textId="69009DC1" w:rsidR="00E5201D" w:rsidRDefault="00E5201D" w:rsidP="00E5201D">
      <w:pPr>
        <w:rPr>
          <w:rFonts w:ascii="Book Antiqua" w:hAnsi="Book Antiqua"/>
          <w:sz w:val="40"/>
          <w:szCs w:val="40"/>
        </w:rPr>
      </w:pPr>
    </w:p>
    <w:p w14:paraId="5129E714" w14:textId="77777777" w:rsidR="00E5201D" w:rsidRDefault="00E5201D" w:rsidP="00E5201D">
      <w:pPr>
        <w:tabs>
          <w:tab w:val="left" w:pos="1080"/>
        </w:tabs>
        <w:rPr>
          <w:rFonts w:ascii="Book Antiqua" w:hAnsi="Book Antiqua"/>
          <w:sz w:val="40"/>
          <w:szCs w:val="40"/>
        </w:rPr>
      </w:pPr>
      <w:r>
        <w:rPr>
          <w:rFonts w:ascii="Book Antiqua" w:hAnsi="Book Antiqua"/>
          <w:sz w:val="40"/>
          <w:szCs w:val="40"/>
        </w:rPr>
        <w:tab/>
      </w:r>
    </w:p>
    <w:p w14:paraId="72400E74" w14:textId="736A541E"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from </w:t>
      </w:r>
      <w:proofErr w:type="spellStart"/>
      <w:r w:rsidRPr="00375719">
        <w:rPr>
          <w:rFonts w:ascii="Book Antiqua" w:hAnsi="Book Antiqua"/>
          <w:sz w:val="44"/>
          <w:szCs w:val="44"/>
        </w:rPr>
        <w:t>tkinter</w:t>
      </w:r>
      <w:proofErr w:type="spellEnd"/>
      <w:r w:rsidRPr="00375719">
        <w:rPr>
          <w:rFonts w:ascii="Book Antiqua" w:hAnsi="Book Antiqua"/>
          <w:sz w:val="44"/>
          <w:szCs w:val="44"/>
        </w:rPr>
        <w:t xml:space="preserve"> import *</w:t>
      </w:r>
    </w:p>
    <w:p w14:paraId="1E7776D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from </w:t>
      </w:r>
      <w:proofErr w:type="spellStart"/>
      <w:r w:rsidRPr="00375719">
        <w:rPr>
          <w:rFonts w:ascii="Book Antiqua" w:hAnsi="Book Antiqua"/>
          <w:sz w:val="44"/>
          <w:szCs w:val="44"/>
        </w:rPr>
        <w:t>tkinter</w:t>
      </w:r>
      <w:proofErr w:type="spellEnd"/>
      <w:r w:rsidRPr="00375719">
        <w:rPr>
          <w:rFonts w:ascii="Book Antiqua" w:hAnsi="Book Antiqua"/>
          <w:sz w:val="44"/>
          <w:szCs w:val="44"/>
        </w:rPr>
        <w:t xml:space="preserve"> import </w:t>
      </w:r>
      <w:proofErr w:type="spellStart"/>
      <w:r w:rsidRPr="00375719">
        <w:rPr>
          <w:rFonts w:ascii="Book Antiqua" w:hAnsi="Book Antiqua"/>
          <w:sz w:val="44"/>
          <w:szCs w:val="44"/>
        </w:rPr>
        <w:t>messagebox</w:t>
      </w:r>
      <w:proofErr w:type="spellEnd"/>
    </w:p>
    <w:p w14:paraId="68171C4D"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import </w:t>
      </w:r>
      <w:proofErr w:type="spellStart"/>
      <w:r w:rsidRPr="00375719">
        <w:rPr>
          <w:rFonts w:ascii="Book Antiqua" w:hAnsi="Book Antiqua"/>
          <w:sz w:val="44"/>
          <w:szCs w:val="44"/>
        </w:rPr>
        <w:t>database_account</w:t>
      </w:r>
      <w:proofErr w:type="spellEnd"/>
    </w:p>
    <w:p w14:paraId="59A59C06" w14:textId="77777777" w:rsidR="00E5201D" w:rsidRPr="00375719" w:rsidRDefault="00E5201D" w:rsidP="00376C7B">
      <w:pPr>
        <w:tabs>
          <w:tab w:val="left" w:pos="1080"/>
        </w:tabs>
        <w:spacing w:before="240" w:line="240" w:lineRule="auto"/>
        <w:rPr>
          <w:rFonts w:ascii="Book Antiqua" w:hAnsi="Book Antiqua"/>
          <w:sz w:val="44"/>
          <w:szCs w:val="44"/>
        </w:rPr>
      </w:pPr>
    </w:p>
    <w:p w14:paraId="415F7B28"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window = </w:t>
      </w:r>
      <w:proofErr w:type="gramStart"/>
      <w:r w:rsidRPr="00375719">
        <w:rPr>
          <w:rFonts w:ascii="Book Antiqua" w:hAnsi="Book Antiqua"/>
          <w:sz w:val="44"/>
          <w:szCs w:val="44"/>
        </w:rPr>
        <w:t>Tk(</w:t>
      </w:r>
      <w:proofErr w:type="gramEnd"/>
      <w:r w:rsidRPr="00375719">
        <w:rPr>
          <w:rFonts w:ascii="Book Antiqua" w:hAnsi="Book Antiqua"/>
          <w:sz w:val="44"/>
          <w:szCs w:val="44"/>
        </w:rPr>
        <w:t>)</w:t>
      </w:r>
    </w:p>
    <w:p w14:paraId="0704735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window.title</w:t>
      </w:r>
      <w:proofErr w:type="spellEnd"/>
      <w:proofErr w:type="gramEnd"/>
      <w:r w:rsidRPr="00375719">
        <w:rPr>
          <w:rFonts w:ascii="Book Antiqua" w:hAnsi="Book Antiqua"/>
          <w:sz w:val="44"/>
          <w:szCs w:val="44"/>
        </w:rPr>
        <w:t>("Account Management System")</w:t>
      </w:r>
    </w:p>
    <w:p w14:paraId="50CA9BB6"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window.</w:t>
      </w:r>
      <w:proofErr w:type="gramStart"/>
      <w:r w:rsidRPr="00375719">
        <w:rPr>
          <w:rFonts w:ascii="Book Antiqua" w:hAnsi="Book Antiqua"/>
          <w:sz w:val="44"/>
          <w:szCs w:val="44"/>
        </w:rPr>
        <w:t>config</w:t>
      </w:r>
      <w:proofErr w:type="spellEnd"/>
      <w:r w:rsidRPr="00375719">
        <w:rPr>
          <w:rFonts w:ascii="Book Antiqua" w:hAnsi="Book Antiqua"/>
          <w:sz w:val="44"/>
          <w:szCs w:val="44"/>
        </w:rPr>
        <w:t>(</w:t>
      </w:r>
      <w:proofErr w:type="spellStart"/>
      <w:proofErr w:type="gramEnd"/>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07C488A9"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window.geometry</w:t>
      </w:r>
      <w:proofErr w:type="spellEnd"/>
      <w:proofErr w:type="gramEnd"/>
      <w:r w:rsidRPr="00375719">
        <w:rPr>
          <w:rFonts w:ascii="Book Antiqua" w:hAnsi="Book Antiqua"/>
          <w:sz w:val="44"/>
          <w:szCs w:val="44"/>
        </w:rPr>
        <w:t>('1350x750')</w:t>
      </w:r>
    </w:p>
    <w:p w14:paraId="19BB7252" w14:textId="77777777" w:rsidR="00E5201D" w:rsidRPr="00375719" w:rsidRDefault="00E5201D" w:rsidP="00376C7B">
      <w:pPr>
        <w:tabs>
          <w:tab w:val="left" w:pos="1080"/>
        </w:tabs>
        <w:spacing w:before="240" w:line="240" w:lineRule="auto"/>
        <w:rPr>
          <w:rFonts w:ascii="Book Antiqua" w:hAnsi="Book Antiqua"/>
          <w:sz w:val="44"/>
          <w:szCs w:val="44"/>
        </w:rPr>
      </w:pPr>
    </w:p>
    <w:p w14:paraId="471D6CB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def </w:t>
      </w:r>
      <w:proofErr w:type="gramStart"/>
      <w:r w:rsidRPr="00375719">
        <w:rPr>
          <w:rFonts w:ascii="Book Antiqua" w:hAnsi="Book Antiqua"/>
          <w:sz w:val="44"/>
          <w:szCs w:val="44"/>
        </w:rPr>
        <w:t>view(</w:t>
      </w:r>
      <w:proofErr w:type="gramEnd"/>
      <w:r w:rsidRPr="00375719">
        <w:rPr>
          <w:rFonts w:ascii="Book Antiqua" w:hAnsi="Book Antiqua"/>
          <w:sz w:val="44"/>
          <w:szCs w:val="44"/>
        </w:rPr>
        <w:t>):</w:t>
      </w:r>
    </w:p>
    <w:p w14:paraId="4EE143EF"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lb.delete</w:t>
      </w:r>
      <w:proofErr w:type="spellEnd"/>
      <w:proofErr w:type="gramEnd"/>
      <w:r w:rsidRPr="00375719">
        <w:rPr>
          <w:rFonts w:ascii="Book Antiqua" w:hAnsi="Book Antiqua"/>
          <w:sz w:val="44"/>
          <w:szCs w:val="44"/>
        </w:rPr>
        <w:t>(0,END)</w:t>
      </w:r>
    </w:p>
    <w:p w14:paraId="32F8074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for row in </w:t>
      </w:r>
      <w:proofErr w:type="spellStart"/>
      <w:r w:rsidRPr="00375719">
        <w:rPr>
          <w:rFonts w:ascii="Book Antiqua" w:hAnsi="Book Antiqua"/>
          <w:sz w:val="44"/>
          <w:szCs w:val="44"/>
        </w:rPr>
        <w:t>database_</w:t>
      </w:r>
      <w:proofErr w:type="gramStart"/>
      <w:r w:rsidRPr="00375719">
        <w:rPr>
          <w:rFonts w:ascii="Book Antiqua" w:hAnsi="Book Antiqua"/>
          <w:sz w:val="44"/>
          <w:szCs w:val="44"/>
        </w:rPr>
        <w:t>account.viewall</w:t>
      </w:r>
      <w:proofErr w:type="spellEnd"/>
      <w:proofErr w:type="gramEnd"/>
      <w:r w:rsidRPr="00375719">
        <w:rPr>
          <w:rFonts w:ascii="Book Antiqua" w:hAnsi="Book Antiqua"/>
          <w:sz w:val="44"/>
          <w:szCs w:val="44"/>
        </w:rPr>
        <w:t>():</w:t>
      </w:r>
    </w:p>
    <w:p w14:paraId="703C3EBA"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lb.insert</w:t>
      </w:r>
      <w:proofErr w:type="spellEnd"/>
      <w:proofErr w:type="gramEnd"/>
      <w:r w:rsidRPr="00375719">
        <w:rPr>
          <w:rFonts w:ascii="Book Antiqua" w:hAnsi="Book Antiqua"/>
          <w:sz w:val="44"/>
          <w:szCs w:val="44"/>
        </w:rPr>
        <w:t>(END, row)</w:t>
      </w:r>
    </w:p>
    <w:p w14:paraId="523F6326" w14:textId="77777777" w:rsidR="00E5201D" w:rsidRPr="00375719" w:rsidRDefault="00E5201D" w:rsidP="00376C7B">
      <w:pPr>
        <w:tabs>
          <w:tab w:val="left" w:pos="1080"/>
        </w:tabs>
        <w:spacing w:before="240" w:line="240" w:lineRule="auto"/>
        <w:rPr>
          <w:rFonts w:ascii="Book Antiqua" w:hAnsi="Book Antiqua"/>
          <w:sz w:val="44"/>
          <w:szCs w:val="44"/>
        </w:rPr>
      </w:pPr>
    </w:p>
    <w:p w14:paraId="64CB932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lastRenderedPageBreak/>
        <w:t xml:space="preserve">def </w:t>
      </w:r>
      <w:proofErr w:type="gramStart"/>
      <w:r w:rsidRPr="00375719">
        <w:rPr>
          <w:rFonts w:ascii="Book Antiqua" w:hAnsi="Book Antiqua"/>
          <w:sz w:val="44"/>
          <w:szCs w:val="44"/>
        </w:rPr>
        <w:t>search(</w:t>
      </w:r>
      <w:proofErr w:type="gramEnd"/>
      <w:r w:rsidRPr="00375719">
        <w:rPr>
          <w:rFonts w:ascii="Book Antiqua" w:hAnsi="Book Antiqua"/>
          <w:sz w:val="44"/>
          <w:szCs w:val="44"/>
        </w:rPr>
        <w:t>):</w:t>
      </w:r>
    </w:p>
    <w:p w14:paraId="70D8292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lb.delete</w:t>
      </w:r>
      <w:proofErr w:type="spellEnd"/>
      <w:proofErr w:type="gramEnd"/>
      <w:r w:rsidRPr="00375719">
        <w:rPr>
          <w:rFonts w:ascii="Book Antiqua" w:hAnsi="Book Antiqua"/>
          <w:sz w:val="44"/>
          <w:szCs w:val="44"/>
        </w:rPr>
        <w:t>(0, END)</w:t>
      </w:r>
    </w:p>
    <w:p w14:paraId="2FAFF15F"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for row in </w:t>
      </w:r>
      <w:proofErr w:type="spellStart"/>
      <w:r w:rsidRPr="00375719">
        <w:rPr>
          <w:rFonts w:ascii="Book Antiqua" w:hAnsi="Book Antiqua"/>
          <w:sz w:val="44"/>
          <w:szCs w:val="44"/>
        </w:rPr>
        <w:t>database_</w:t>
      </w:r>
      <w:proofErr w:type="gramStart"/>
      <w:r w:rsidRPr="00375719">
        <w:rPr>
          <w:rFonts w:ascii="Book Antiqua" w:hAnsi="Book Antiqua"/>
          <w:sz w:val="44"/>
          <w:szCs w:val="44"/>
        </w:rPr>
        <w:t>account.search</w:t>
      </w:r>
      <w:proofErr w:type="spellEnd"/>
      <w:proofErr w:type="gramEnd"/>
      <w:r w:rsidRPr="00375719">
        <w:rPr>
          <w:rFonts w:ascii="Book Antiqua" w:hAnsi="Book Antiqua"/>
          <w:sz w:val="44"/>
          <w:szCs w:val="44"/>
        </w:rPr>
        <w:t>(</w:t>
      </w:r>
      <w:proofErr w:type="spellStart"/>
      <w:r w:rsidRPr="00375719">
        <w:rPr>
          <w:rFonts w:ascii="Book Antiqua" w:hAnsi="Book Antiqua"/>
          <w:sz w:val="44"/>
          <w:szCs w:val="44"/>
        </w:rPr>
        <w:t>firstname</w:t>
      </w:r>
      <w:proofErr w:type="spellEnd"/>
      <w:r w:rsidRPr="00375719">
        <w:rPr>
          <w:rFonts w:ascii="Book Antiqua" w:hAnsi="Book Antiqua"/>
          <w:sz w:val="44"/>
          <w:szCs w:val="44"/>
        </w:rPr>
        <w:t>=</w:t>
      </w:r>
      <w:proofErr w:type="spellStart"/>
      <w:r w:rsidRPr="00375719">
        <w:rPr>
          <w:rFonts w:ascii="Book Antiqua" w:hAnsi="Book Antiqua"/>
          <w:sz w:val="44"/>
          <w:szCs w:val="44"/>
        </w:rPr>
        <w:t>firstname.get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lastname</w:t>
      </w:r>
      <w:proofErr w:type="spellEnd"/>
      <w:r w:rsidRPr="00375719">
        <w:rPr>
          <w:rFonts w:ascii="Book Antiqua" w:hAnsi="Book Antiqua"/>
          <w:sz w:val="44"/>
          <w:szCs w:val="44"/>
        </w:rPr>
        <w:t>=</w:t>
      </w:r>
      <w:proofErr w:type="spellStart"/>
      <w:r w:rsidRPr="00375719">
        <w:rPr>
          <w:rFonts w:ascii="Book Antiqua" w:hAnsi="Book Antiqua"/>
          <w:sz w:val="44"/>
          <w:szCs w:val="44"/>
        </w:rPr>
        <w:t>lastname.get</w:t>
      </w:r>
      <w:proofErr w:type="spellEnd"/>
      <w:r w:rsidRPr="00375719">
        <w:rPr>
          <w:rFonts w:ascii="Book Antiqua" w:hAnsi="Book Antiqua"/>
          <w:sz w:val="44"/>
          <w:szCs w:val="44"/>
        </w:rPr>
        <w:t>(), username=</w:t>
      </w:r>
      <w:proofErr w:type="spellStart"/>
      <w:r w:rsidRPr="00375719">
        <w:rPr>
          <w:rFonts w:ascii="Book Antiqua" w:hAnsi="Book Antiqua"/>
          <w:sz w:val="44"/>
          <w:szCs w:val="44"/>
        </w:rPr>
        <w:t>username.get</w:t>
      </w:r>
      <w:proofErr w:type="spellEnd"/>
      <w:r w:rsidRPr="00375719">
        <w:rPr>
          <w:rFonts w:ascii="Book Antiqua" w:hAnsi="Book Antiqua"/>
          <w:sz w:val="44"/>
          <w:szCs w:val="44"/>
        </w:rPr>
        <w:t>(), password=</w:t>
      </w:r>
      <w:proofErr w:type="spellStart"/>
      <w:r w:rsidRPr="00375719">
        <w:rPr>
          <w:rFonts w:ascii="Book Antiqua" w:hAnsi="Book Antiqua"/>
          <w:sz w:val="44"/>
          <w:szCs w:val="44"/>
        </w:rPr>
        <w:t>password.get</w:t>
      </w:r>
      <w:proofErr w:type="spellEnd"/>
      <w:r w:rsidRPr="00375719">
        <w:rPr>
          <w:rFonts w:ascii="Book Antiqua" w:hAnsi="Book Antiqua"/>
          <w:sz w:val="44"/>
          <w:szCs w:val="44"/>
        </w:rPr>
        <w:t>(), position=</w:t>
      </w:r>
      <w:proofErr w:type="spellStart"/>
      <w:r w:rsidRPr="00375719">
        <w:rPr>
          <w:rFonts w:ascii="Book Antiqua" w:hAnsi="Book Antiqua"/>
          <w:sz w:val="44"/>
          <w:szCs w:val="44"/>
        </w:rPr>
        <w:t>position.get</w:t>
      </w:r>
      <w:proofErr w:type="spellEnd"/>
      <w:r w:rsidRPr="00375719">
        <w:rPr>
          <w:rFonts w:ascii="Book Antiqua" w:hAnsi="Book Antiqua"/>
          <w:sz w:val="44"/>
          <w:szCs w:val="44"/>
        </w:rPr>
        <w:t>()):</w:t>
      </w:r>
    </w:p>
    <w:p w14:paraId="0BCB9D83"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lb.insert</w:t>
      </w:r>
      <w:proofErr w:type="spellEnd"/>
      <w:proofErr w:type="gramEnd"/>
      <w:r w:rsidRPr="00375719">
        <w:rPr>
          <w:rFonts w:ascii="Book Antiqua" w:hAnsi="Book Antiqua"/>
          <w:sz w:val="44"/>
          <w:szCs w:val="44"/>
        </w:rPr>
        <w:t>(END, row)</w:t>
      </w:r>
    </w:p>
    <w:p w14:paraId="1D664F75" w14:textId="77777777" w:rsidR="00E5201D" w:rsidRPr="00375719" w:rsidRDefault="00E5201D" w:rsidP="00376C7B">
      <w:pPr>
        <w:tabs>
          <w:tab w:val="left" w:pos="1080"/>
        </w:tabs>
        <w:spacing w:before="240" w:line="240" w:lineRule="auto"/>
        <w:rPr>
          <w:rFonts w:ascii="Book Antiqua" w:hAnsi="Book Antiqua"/>
          <w:sz w:val="44"/>
          <w:szCs w:val="44"/>
        </w:rPr>
      </w:pPr>
    </w:p>
    <w:p w14:paraId="7902FD1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def </w:t>
      </w:r>
      <w:proofErr w:type="gramStart"/>
      <w:r w:rsidRPr="00375719">
        <w:rPr>
          <w:rFonts w:ascii="Book Antiqua" w:hAnsi="Book Antiqua"/>
          <w:sz w:val="44"/>
          <w:szCs w:val="44"/>
        </w:rPr>
        <w:t>add(</w:t>
      </w:r>
      <w:proofErr w:type="gramEnd"/>
      <w:r w:rsidRPr="00375719">
        <w:rPr>
          <w:rFonts w:ascii="Book Antiqua" w:hAnsi="Book Antiqua"/>
          <w:sz w:val="44"/>
          <w:szCs w:val="44"/>
        </w:rPr>
        <w:t>):</w:t>
      </w:r>
    </w:p>
    <w:p w14:paraId="02B34C8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database_account.add</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firstname.get</w:t>
      </w:r>
      <w:proofErr w:type="spellEnd"/>
      <w:r w:rsidRPr="00375719">
        <w:rPr>
          <w:rFonts w:ascii="Book Antiqua" w:hAnsi="Book Antiqua"/>
          <w:sz w:val="44"/>
          <w:szCs w:val="44"/>
        </w:rPr>
        <w:t>(</w:t>
      </w:r>
      <w:proofErr w:type="gramEnd"/>
      <w:r w:rsidRPr="00375719">
        <w:rPr>
          <w:rFonts w:ascii="Book Antiqua" w:hAnsi="Book Antiqua"/>
          <w:sz w:val="44"/>
          <w:szCs w:val="44"/>
        </w:rPr>
        <w:t xml:space="preserve">), </w:t>
      </w:r>
      <w:proofErr w:type="spellStart"/>
      <w:r w:rsidRPr="00375719">
        <w:rPr>
          <w:rFonts w:ascii="Book Antiqua" w:hAnsi="Book Antiqua"/>
          <w:sz w:val="44"/>
          <w:szCs w:val="44"/>
        </w:rPr>
        <w:t>lastname.get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username.get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password.get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position.get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date.get</w:t>
      </w:r>
      <w:proofErr w:type="spellEnd"/>
      <w:r w:rsidRPr="00375719">
        <w:rPr>
          <w:rFonts w:ascii="Book Antiqua" w:hAnsi="Book Antiqua"/>
          <w:sz w:val="44"/>
          <w:szCs w:val="44"/>
        </w:rPr>
        <w:t>())</w:t>
      </w:r>
    </w:p>
    <w:p w14:paraId="338C428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messagebox.showinfo</w:t>
      </w:r>
      <w:proofErr w:type="spellEnd"/>
      <w:proofErr w:type="gramEnd"/>
      <w:r w:rsidRPr="00375719">
        <w:rPr>
          <w:rFonts w:ascii="Book Antiqua" w:hAnsi="Book Antiqua"/>
          <w:sz w:val="44"/>
          <w:szCs w:val="44"/>
        </w:rPr>
        <w:t>("Add", "New Account Added Successfully")</w:t>
      </w:r>
    </w:p>
    <w:p w14:paraId="26E1A45E"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lb.delete</w:t>
      </w:r>
      <w:proofErr w:type="spellEnd"/>
      <w:proofErr w:type="gramEnd"/>
      <w:r w:rsidRPr="00375719">
        <w:rPr>
          <w:rFonts w:ascii="Book Antiqua" w:hAnsi="Book Antiqua"/>
          <w:sz w:val="44"/>
          <w:szCs w:val="44"/>
        </w:rPr>
        <w:t>(0, END)</w:t>
      </w:r>
    </w:p>
    <w:p w14:paraId="396B7AC6"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lb.insert</w:t>
      </w:r>
      <w:proofErr w:type="spellEnd"/>
      <w:proofErr w:type="gramEnd"/>
      <w:r w:rsidRPr="00375719">
        <w:rPr>
          <w:rFonts w:ascii="Book Antiqua" w:hAnsi="Book Antiqua"/>
          <w:sz w:val="44"/>
          <w:szCs w:val="44"/>
        </w:rPr>
        <w:t xml:space="preserve">(END, </w:t>
      </w:r>
      <w:proofErr w:type="spellStart"/>
      <w:r w:rsidRPr="00375719">
        <w:rPr>
          <w:rFonts w:ascii="Book Antiqua" w:hAnsi="Book Antiqua"/>
          <w:sz w:val="44"/>
          <w:szCs w:val="44"/>
        </w:rPr>
        <w:t>firstname.get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lastname.get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username.get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password.get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position.get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date.get</w:t>
      </w:r>
      <w:proofErr w:type="spellEnd"/>
      <w:r w:rsidRPr="00375719">
        <w:rPr>
          <w:rFonts w:ascii="Book Antiqua" w:hAnsi="Book Antiqua"/>
          <w:sz w:val="44"/>
          <w:szCs w:val="44"/>
        </w:rPr>
        <w:t>())</w:t>
      </w:r>
    </w:p>
    <w:p w14:paraId="6B51C27D" w14:textId="77777777" w:rsidR="00E5201D" w:rsidRPr="00375719" w:rsidRDefault="00E5201D" w:rsidP="00376C7B">
      <w:pPr>
        <w:tabs>
          <w:tab w:val="left" w:pos="1080"/>
        </w:tabs>
        <w:spacing w:before="240" w:line="240" w:lineRule="auto"/>
        <w:rPr>
          <w:rFonts w:ascii="Book Antiqua" w:hAnsi="Book Antiqua"/>
          <w:sz w:val="44"/>
          <w:szCs w:val="44"/>
        </w:rPr>
      </w:pPr>
    </w:p>
    <w:p w14:paraId="3A9F16F8"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lastRenderedPageBreak/>
        <w:t xml:space="preserve">def </w:t>
      </w:r>
      <w:proofErr w:type="spellStart"/>
      <w:r w:rsidRPr="00375719">
        <w:rPr>
          <w:rFonts w:ascii="Book Antiqua" w:hAnsi="Book Antiqua"/>
          <w:sz w:val="44"/>
          <w:szCs w:val="44"/>
        </w:rPr>
        <w:t>get_selected_row</w:t>
      </w:r>
      <w:proofErr w:type="spellEnd"/>
      <w:r w:rsidRPr="00375719">
        <w:rPr>
          <w:rFonts w:ascii="Book Antiqua" w:hAnsi="Book Antiqua"/>
          <w:sz w:val="44"/>
          <w:szCs w:val="44"/>
        </w:rPr>
        <w:t>(event):</w:t>
      </w:r>
    </w:p>
    <w:p w14:paraId="0440EEC1"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try:</w:t>
      </w:r>
    </w:p>
    <w:p w14:paraId="4A14209A"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global </w:t>
      </w:r>
      <w:proofErr w:type="spellStart"/>
      <w:r w:rsidRPr="00375719">
        <w:rPr>
          <w:rFonts w:ascii="Book Antiqua" w:hAnsi="Book Antiqua"/>
          <w:sz w:val="44"/>
          <w:szCs w:val="44"/>
        </w:rPr>
        <w:t>selected_tuple</w:t>
      </w:r>
      <w:proofErr w:type="spellEnd"/>
    </w:p>
    <w:p w14:paraId="0133A085"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index = </w:t>
      </w:r>
      <w:proofErr w:type="spellStart"/>
      <w:proofErr w:type="gramStart"/>
      <w:r w:rsidRPr="00375719">
        <w:rPr>
          <w:rFonts w:ascii="Book Antiqua" w:hAnsi="Book Antiqua"/>
          <w:sz w:val="44"/>
          <w:szCs w:val="44"/>
        </w:rPr>
        <w:t>lb.curselection</w:t>
      </w:r>
      <w:proofErr w:type="spellEnd"/>
      <w:proofErr w:type="gramEnd"/>
      <w:r w:rsidRPr="00375719">
        <w:rPr>
          <w:rFonts w:ascii="Book Antiqua" w:hAnsi="Book Antiqua"/>
          <w:sz w:val="44"/>
          <w:szCs w:val="44"/>
        </w:rPr>
        <w:t>()[0]</w:t>
      </w:r>
    </w:p>
    <w:p w14:paraId="34A1C95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selected_tuple</w:t>
      </w:r>
      <w:proofErr w:type="spellEnd"/>
      <w:r w:rsidRPr="00375719">
        <w:rPr>
          <w:rFonts w:ascii="Book Antiqua" w:hAnsi="Book Antiqua"/>
          <w:sz w:val="44"/>
          <w:szCs w:val="44"/>
        </w:rPr>
        <w:t xml:space="preserve"> = </w:t>
      </w:r>
      <w:proofErr w:type="spellStart"/>
      <w:r w:rsidRPr="00375719">
        <w:rPr>
          <w:rFonts w:ascii="Book Antiqua" w:hAnsi="Book Antiqua"/>
          <w:sz w:val="44"/>
          <w:szCs w:val="44"/>
        </w:rPr>
        <w:t>lb.get</w:t>
      </w:r>
      <w:proofErr w:type="spellEnd"/>
      <w:r w:rsidRPr="00375719">
        <w:rPr>
          <w:rFonts w:ascii="Book Antiqua" w:hAnsi="Book Antiqua"/>
          <w:sz w:val="44"/>
          <w:szCs w:val="44"/>
        </w:rPr>
        <w:t>(index)</w:t>
      </w:r>
    </w:p>
    <w:p w14:paraId="3DB6AD5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EntryFirstName.delete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242566B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EntryFirstName.insert</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END,selected</w:t>
      </w:r>
      <w:proofErr w:type="gramEnd"/>
      <w:r w:rsidRPr="00375719">
        <w:rPr>
          <w:rFonts w:ascii="Book Antiqua" w:hAnsi="Book Antiqua"/>
          <w:sz w:val="44"/>
          <w:szCs w:val="44"/>
        </w:rPr>
        <w:t>_tuple</w:t>
      </w:r>
      <w:proofErr w:type="spellEnd"/>
      <w:r w:rsidRPr="00375719">
        <w:rPr>
          <w:rFonts w:ascii="Book Antiqua" w:hAnsi="Book Antiqua"/>
          <w:sz w:val="44"/>
          <w:szCs w:val="44"/>
        </w:rPr>
        <w:t>[1])</w:t>
      </w:r>
    </w:p>
    <w:p w14:paraId="49E27D28" w14:textId="77777777" w:rsidR="00E5201D" w:rsidRPr="00375719" w:rsidRDefault="00E5201D" w:rsidP="00376C7B">
      <w:pPr>
        <w:tabs>
          <w:tab w:val="left" w:pos="1080"/>
        </w:tabs>
        <w:spacing w:before="240" w:line="240" w:lineRule="auto"/>
        <w:rPr>
          <w:rFonts w:ascii="Book Antiqua" w:hAnsi="Book Antiqua"/>
          <w:sz w:val="44"/>
          <w:szCs w:val="44"/>
        </w:rPr>
      </w:pPr>
    </w:p>
    <w:p w14:paraId="10E838F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EntryLastName.delete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37DEB9A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EntryLastName.insert</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END,selected</w:t>
      </w:r>
      <w:proofErr w:type="gramEnd"/>
      <w:r w:rsidRPr="00375719">
        <w:rPr>
          <w:rFonts w:ascii="Book Antiqua" w:hAnsi="Book Antiqua"/>
          <w:sz w:val="44"/>
          <w:szCs w:val="44"/>
        </w:rPr>
        <w:t>_tuple</w:t>
      </w:r>
      <w:proofErr w:type="spellEnd"/>
      <w:r w:rsidRPr="00375719">
        <w:rPr>
          <w:rFonts w:ascii="Book Antiqua" w:hAnsi="Book Antiqua"/>
          <w:sz w:val="44"/>
          <w:szCs w:val="44"/>
        </w:rPr>
        <w:t>[2])</w:t>
      </w:r>
    </w:p>
    <w:p w14:paraId="7685AFB5" w14:textId="77777777" w:rsidR="00E5201D" w:rsidRPr="00375719" w:rsidRDefault="00E5201D" w:rsidP="00376C7B">
      <w:pPr>
        <w:tabs>
          <w:tab w:val="left" w:pos="1080"/>
        </w:tabs>
        <w:spacing w:before="240" w:line="240" w:lineRule="auto"/>
        <w:rPr>
          <w:rFonts w:ascii="Book Antiqua" w:hAnsi="Book Antiqua"/>
          <w:sz w:val="44"/>
          <w:szCs w:val="44"/>
        </w:rPr>
      </w:pPr>
    </w:p>
    <w:p w14:paraId="01B2A3C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EntryUsername.delete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3D40ACEE"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EntryUsername.insert</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END,selected</w:t>
      </w:r>
      <w:proofErr w:type="gramEnd"/>
      <w:r w:rsidRPr="00375719">
        <w:rPr>
          <w:rFonts w:ascii="Book Antiqua" w:hAnsi="Book Antiqua"/>
          <w:sz w:val="44"/>
          <w:szCs w:val="44"/>
        </w:rPr>
        <w:t>_tuple</w:t>
      </w:r>
      <w:proofErr w:type="spellEnd"/>
      <w:r w:rsidRPr="00375719">
        <w:rPr>
          <w:rFonts w:ascii="Book Antiqua" w:hAnsi="Book Antiqua"/>
          <w:sz w:val="44"/>
          <w:szCs w:val="44"/>
        </w:rPr>
        <w:t>[3])</w:t>
      </w:r>
    </w:p>
    <w:p w14:paraId="7536F86F" w14:textId="77777777" w:rsidR="00E5201D" w:rsidRPr="00375719" w:rsidRDefault="00E5201D" w:rsidP="00376C7B">
      <w:pPr>
        <w:tabs>
          <w:tab w:val="left" w:pos="1080"/>
        </w:tabs>
        <w:spacing w:before="240" w:line="240" w:lineRule="auto"/>
        <w:rPr>
          <w:rFonts w:ascii="Book Antiqua" w:hAnsi="Book Antiqua"/>
          <w:sz w:val="44"/>
          <w:szCs w:val="44"/>
        </w:rPr>
      </w:pPr>
    </w:p>
    <w:p w14:paraId="58E5A03A"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EntryPassword.delete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7C40AC1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lastRenderedPageBreak/>
        <w:t xml:space="preserve">        </w:t>
      </w:r>
      <w:proofErr w:type="spellStart"/>
      <w:r w:rsidRPr="00375719">
        <w:rPr>
          <w:rFonts w:ascii="Book Antiqua" w:hAnsi="Book Antiqua"/>
          <w:sz w:val="44"/>
          <w:szCs w:val="44"/>
        </w:rPr>
        <w:t>EntryPassword.insert</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END,selected</w:t>
      </w:r>
      <w:proofErr w:type="gramEnd"/>
      <w:r w:rsidRPr="00375719">
        <w:rPr>
          <w:rFonts w:ascii="Book Antiqua" w:hAnsi="Book Antiqua"/>
          <w:sz w:val="44"/>
          <w:szCs w:val="44"/>
        </w:rPr>
        <w:t>_tuple</w:t>
      </w:r>
      <w:proofErr w:type="spellEnd"/>
      <w:r w:rsidRPr="00375719">
        <w:rPr>
          <w:rFonts w:ascii="Book Antiqua" w:hAnsi="Book Antiqua"/>
          <w:sz w:val="44"/>
          <w:szCs w:val="44"/>
        </w:rPr>
        <w:t>[4])</w:t>
      </w:r>
    </w:p>
    <w:p w14:paraId="58177C3F" w14:textId="77777777" w:rsidR="00E5201D" w:rsidRPr="00375719" w:rsidRDefault="00E5201D" w:rsidP="00376C7B">
      <w:pPr>
        <w:tabs>
          <w:tab w:val="left" w:pos="1080"/>
        </w:tabs>
        <w:spacing w:before="240" w:line="240" w:lineRule="auto"/>
        <w:rPr>
          <w:rFonts w:ascii="Book Antiqua" w:hAnsi="Book Antiqua"/>
          <w:sz w:val="44"/>
          <w:szCs w:val="44"/>
        </w:rPr>
      </w:pPr>
    </w:p>
    <w:p w14:paraId="18066138"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EntryPosition.delete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47CC5D23"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EntryPosition.insert</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END,selected</w:t>
      </w:r>
      <w:proofErr w:type="gramEnd"/>
      <w:r w:rsidRPr="00375719">
        <w:rPr>
          <w:rFonts w:ascii="Book Antiqua" w:hAnsi="Book Antiqua"/>
          <w:sz w:val="44"/>
          <w:szCs w:val="44"/>
        </w:rPr>
        <w:t>_tuple</w:t>
      </w:r>
      <w:proofErr w:type="spellEnd"/>
      <w:r w:rsidRPr="00375719">
        <w:rPr>
          <w:rFonts w:ascii="Book Antiqua" w:hAnsi="Book Antiqua"/>
          <w:sz w:val="44"/>
          <w:szCs w:val="44"/>
        </w:rPr>
        <w:t>[5])</w:t>
      </w:r>
    </w:p>
    <w:p w14:paraId="061DDF9C" w14:textId="77777777" w:rsidR="00E5201D" w:rsidRPr="00375719" w:rsidRDefault="00E5201D" w:rsidP="00376C7B">
      <w:pPr>
        <w:tabs>
          <w:tab w:val="left" w:pos="1080"/>
        </w:tabs>
        <w:spacing w:before="240" w:line="240" w:lineRule="auto"/>
        <w:rPr>
          <w:rFonts w:ascii="Book Antiqua" w:hAnsi="Book Antiqua"/>
          <w:sz w:val="44"/>
          <w:szCs w:val="44"/>
        </w:rPr>
      </w:pPr>
    </w:p>
    <w:p w14:paraId="4318199F"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EntryDate.delete</w:t>
      </w:r>
      <w:proofErr w:type="spellEnd"/>
      <w:r w:rsidRPr="00375719">
        <w:rPr>
          <w:rFonts w:ascii="Book Antiqua" w:hAnsi="Book Antiqua"/>
          <w:sz w:val="44"/>
          <w:szCs w:val="44"/>
        </w:rPr>
        <w:t>(0, END)</w:t>
      </w:r>
    </w:p>
    <w:p w14:paraId="0E9BBA36"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EntryDate.insert</w:t>
      </w:r>
      <w:proofErr w:type="spellEnd"/>
      <w:r w:rsidRPr="00375719">
        <w:rPr>
          <w:rFonts w:ascii="Book Antiqua" w:hAnsi="Book Antiqua"/>
          <w:sz w:val="44"/>
          <w:szCs w:val="44"/>
        </w:rPr>
        <w:t xml:space="preserve">(END, </w:t>
      </w:r>
      <w:proofErr w:type="spellStart"/>
      <w:r w:rsidRPr="00375719">
        <w:rPr>
          <w:rFonts w:ascii="Book Antiqua" w:hAnsi="Book Antiqua"/>
          <w:sz w:val="44"/>
          <w:szCs w:val="44"/>
        </w:rPr>
        <w:t>selected_</w:t>
      </w:r>
      <w:proofErr w:type="gramStart"/>
      <w:r w:rsidRPr="00375719">
        <w:rPr>
          <w:rFonts w:ascii="Book Antiqua" w:hAnsi="Book Antiqua"/>
          <w:sz w:val="44"/>
          <w:szCs w:val="44"/>
        </w:rPr>
        <w:t>tuple</w:t>
      </w:r>
      <w:proofErr w:type="spellEnd"/>
      <w:r w:rsidRPr="00375719">
        <w:rPr>
          <w:rFonts w:ascii="Book Antiqua" w:hAnsi="Book Antiqua"/>
          <w:sz w:val="44"/>
          <w:szCs w:val="44"/>
        </w:rPr>
        <w:t>[</w:t>
      </w:r>
      <w:proofErr w:type="gramEnd"/>
      <w:r w:rsidRPr="00375719">
        <w:rPr>
          <w:rFonts w:ascii="Book Antiqua" w:hAnsi="Book Antiqua"/>
          <w:sz w:val="44"/>
          <w:szCs w:val="44"/>
        </w:rPr>
        <w:t>6])</w:t>
      </w:r>
    </w:p>
    <w:p w14:paraId="07436E1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except </w:t>
      </w:r>
      <w:proofErr w:type="spellStart"/>
      <w:r w:rsidRPr="00375719">
        <w:rPr>
          <w:rFonts w:ascii="Book Antiqua" w:hAnsi="Book Antiqua"/>
          <w:sz w:val="44"/>
          <w:szCs w:val="44"/>
        </w:rPr>
        <w:t>IndexError</w:t>
      </w:r>
      <w:proofErr w:type="spellEnd"/>
      <w:r w:rsidRPr="00375719">
        <w:rPr>
          <w:rFonts w:ascii="Book Antiqua" w:hAnsi="Book Antiqua"/>
          <w:sz w:val="44"/>
          <w:szCs w:val="44"/>
        </w:rPr>
        <w:t>:</w:t>
      </w:r>
    </w:p>
    <w:p w14:paraId="40E3B60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pass</w:t>
      </w:r>
    </w:p>
    <w:p w14:paraId="7ACB41E5" w14:textId="77777777" w:rsidR="00E5201D" w:rsidRPr="00375719" w:rsidRDefault="00E5201D" w:rsidP="00376C7B">
      <w:pPr>
        <w:tabs>
          <w:tab w:val="left" w:pos="1080"/>
        </w:tabs>
        <w:spacing w:before="240" w:line="240" w:lineRule="auto"/>
        <w:rPr>
          <w:rFonts w:ascii="Book Antiqua" w:hAnsi="Book Antiqua"/>
          <w:sz w:val="44"/>
          <w:szCs w:val="44"/>
        </w:rPr>
      </w:pPr>
    </w:p>
    <w:p w14:paraId="62ABEB18"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def </w:t>
      </w:r>
      <w:proofErr w:type="gramStart"/>
      <w:r w:rsidRPr="00375719">
        <w:rPr>
          <w:rFonts w:ascii="Book Antiqua" w:hAnsi="Book Antiqua"/>
          <w:sz w:val="44"/>
          <w:szCs w:val="44"/>
        </w:rPr>
        <w:t>update(</w:t>
      </w:r>
      <w:proofErr w:type="gramEnd"/>
      <w:r w:rsidRPr="00375719">
        <w:rPr>
          <w:rFonts w:ascii="Book Antiqua" w:hAnsi="Book Antiqua"/>
          <w:sz w:val="44"/>
          <w:szCs w:val="44"/>
        </w:rPr>
        <w:t>):</w:t>
      </w:r>
    </w:p>
    <w:p w14:paraId="7866F02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database_</w:t>
      </w:r>
      <w:proofErr w:type="gramStart"/>
      <w:r w:rsidRPr="00375719">
        <w:rPr>
          <w:rFonts w:ascii="Book Antiqua" w:hAnsi="Book Antiqua"/>
          <w:sz w:val="44"/>
          <w:szCs w:val="44"/>
        </w:rPr>
        <w:t>account.update</w:t>
      </w:r>
      <w:proofErr w:type="spellEnd"/>
      <w:proofErr w:type="gramEnd"/>
      <w:r w:rsidRPr="00375719">
        <w:rPr>
          <w:rFonts w:ascii="Book Antiqua" w:hAnsi="Book Antiqua"/>
          <w:sz w:val="44"/>
          <w:szCs w:val="44"/>
        </w:rPr>
        <w:t>(</w:t>
      </w:r>
      <w:proofErr w:type="spellStart"/>
      <w:r w:rsidRPr="00375719">
        <w:rPr>
          <w:rFonts w:ascii="Book Antiqua" w:hAnsi="Book Antiqua"/>
          <w:sz w:val="44"/>
          <w:szCs w:val="44"/>
        </w:rPr>
        <w:t>selected_tuple</w:t>
      </w:r>
      <w:proofErr w:type="spellEnd"/>
      <w:r w:rsidRPr="00375719">
        <w:rPr>
          <w:rFonts w:ascii="Book Antiqua" w:hAnsi="Book Antiqua"/>
          <w:sz w:val="44"/>
          <w:szCs w:val="44"/>
        </w:rPr>
        <w:t xml:space="preserve">[0], </w:t>
      </w:r>
      <w:proofErr w:type="spellStart"/>
      <w:r w:rsidRPr="00375719">
        <w:rPr>
          <w:rFonts w:ascii="Book Antiqua" w:hAnsi="Book Antiqua"/>
          <w:sz w:val="44"/>
          <w:szCs w:val="44"/>
        </w:rPr>
        <w:t>firstname.get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lastname.get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username.get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password.get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position.get</w:t>
      </w:r>
      <w:proofErr w:type="spellEnd"/>
      <w:r w:rsidRPr="00375719">
        <w:rPr>
          <w:rFonts w:ascii="Book Antiqua" w:hAnsi="Book Antiqua"/>
          <w:sz w:val="44"/>
          <w:szCs w:val="44"/>
        </w:rPr>
        <w:t xml:space="preserve">(), </w:t>
      </w:r>
      <w:proofErr w:type="spellStart"/>
      <w:r w:rsidRPr="00375719">
        <w:rPr>
          <w:rFonts w:ascii="Book Antiqua" w:hAnsi="Book Antiqua"/>
          <w:sz w:val="44"/>
          <w:szCs w:val="44"/>
        </w:rPr>
        <w:t>date.get</w:t>
      </w:r>
      <w:proofErr w:type="spellEnd"/>
      <w:r w:rsidRPr="00375719">
        <w:rPr>
          <w:rFonts w:ascii="Book Antiqua" w:hAnsi="Book Antiqua"/>
          <w:sz w:val="44"/>
          <w:szCs w:val="44"/>
        </w:rPr>
        <w:t>())</w:t>
      </w:r>
    </w:p>
    <w:p w14:paraId="2016F7D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messagebox.showinfo</w:t>
      </w:r>
      <w:proofErr w:type="spellEnd"/>
      <w:proofErr w:type="gramEnd"/>
      <w:r w:rsidRPr="00375719">
        <w:rPr>
          <w:rFonts w:ascii="Book Antiqua" w:hAnsi="Book Antiqua"/>
          <w:sz w:val="44"/>
          <w:szCs w:val="44"/>
        </w:rPr>
        <w:t>("Update", "Account Has Been Updated Successfully")</w:t>
      </w:r>
    </w:p>
    <w:p w14:paraId="2C2F6CB1"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lastRenderedPageBreak/>
        <w:t xml:space="preserve">    </w:t>
      </w:r>
      <w:proofErr w:type="gramStart"/>
      <w:r w:rsidRPr="00375719">
        <w:rPr>
          <w:rFonts w:ascii="Book Antiqua" w:hAnsi="Book Antiqua"/>
          <w:sz w:val="44"/>
          <w:szCs w:val="44"/>
        </w:rPr>
        <w:t>view(</w:t>
      </w:r>
      <w:proofErr w:type="gramEnd"/>
      <w:r w:rsidRPr="00375719">
        <w:rPr>
          <w:rFonts w:ascii="Book Antiqua" w:hAnsi="Book Antiqua"/>
          <w:sz w:val="44"/>
          <w:szCs w:val="44"/>
        </w:rPr>
        <w:t>)</w:t>
      </w:r>
    </w:p>
    <w:p w14:paraId="32699DDD" w14:textId="77777777" w:rsidR="00E5201D" w:rsidRPr="00375719" w:rsidRDefault="00E5201D" w:rsidP="00376C7B">
      <w:pPr>
        <w:tabs>
          <w:tab w:val="left" w:pos="1080"/>
        </w:tabs>
        <w:spacing w:before="240" w:line="240" w:lineRule="auto"/>
        <w:rPr>
          <w:rFonts w:ascii="Book Antiqua" w:hAnsi="Book Antiqua"/>
          <w:sz w:val="44"/>
          <w:szCs w:val="44"/>
        </w:rPr>
      </w:pPr>
    </w:p>
    <w:p w14:paraId="18D9FFC7"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def </w:t>
      </w:r>
      <w:proofErr w:type="gramStart"/>
      <w:r w:rsidRPr="00375719">
        <w:rPr>
          <w:rFonts w:ascii="Book Antiqua" w:hAnsi="Book Antiqua"/>
          <w:sz w:val="44"/>
          <w:szCs w:val="44"/>
        </w:rPr>
        <w:t>delete(</w:t>
      </w:r>
      <w:proofErr w:type="gramEnd"/>
      <w:r w:rsidRPr="00375719">
        <w:rPr>
          <w:rFonts w:ascii="Book Antiqua" w:hAnsi="Book Antiqua"/>
          <w:sz w:val="44"/>
          <w:szCs w:val="44"/>
        </w:rPr>
        <w:t>):</w:t>
      </w:r>
    </w:p>
    <w:p w14:paraId="7E363C9F"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database_</w:t>
      </w:r>
      <w:proofErr w:type="gramStart"/>
      <w:r w:rsidRPr="00375719">
        <w:rPr>
          <w:rFonts w:ascii="Book Antiqua" w:hAnsi="Book Antiqua"/>
          <w:sz w:val="44"/>
          <w:szCs w:val="44"/>
        </w:rPr>
        <w:t>account.delete</w:t>
      </w:r>
      <w:proofErr w:type="spellEnd"/>
      <w:proofErr w:type="gramEnd"/>
      <w:r w:rsidRPr="00375719">
        <w:rPr>
          <w:rFonts w:ascii="Book Antiqua" w:hAnsi="Book Antiqua"/>
          <w:sz w:val="44"/>
          <w:szCs w:val="44"/>
        </w:rPr>
        <w:t>(</w:t>
      </w:r>
      <w:proofErr w:type="spellStart"/>
      <w:r w:rsidRPr="00375719">
        <w:rPr>
          <w:rFonts w:ascii="Book Antiqua" w:hAnsi="Book Antiqua"/>
          <w:sz w:val="44"/>
          <w:szCs w:val="44"/>
        </w:rPr>
        <w:t>selected_tuple</w:t>
      </w:r>
      <w:proofErr w:type="spellEnd"/>
      <w:r w:rsidRPr="00375719">
        <w:rPr>
          <w:rFonts w:ascii="Book Antiqua" w:hAnsi="Book Antiqua"/>
          <w:sz w:val="44"/>
          <w:szCs w:val="44"/>
        </w:rPr>
        <w:t>[0])</w:t>
      </w:r>
    </w:p>
    <w:p w14:paraId="01C09CF9"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messagebox.showinfo</w:t>
      </w:r>
      <w:proofErr w:type="spellEnd"/>
      <w:proofErr w:type="gramEnd"/>
      <w:r w:rsidRPr="00375719">
        <w:rPr>
          <w:rFonts w:ascii="Book Antiqua" w:hAnsi="Book Antiqua"/>
          <w:sz w:val="44"/>
          <w:szCs w:val="44"/>
        </w:rPr>
        <w:t>("Delete Account", 'Account Has Been Deleted Successfully')</w:t>
      </w:r>
    </w:p>
    <w:p w14:paraId="55529DA6"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gramStart"/>
      <w:r w:rsidRPr="00375719">
        <w:rPr>
          <w:rFonts w:ascii="Book Antiqua" w:hAnsi="Book Antiqua"/>
          <w:sz w:val="44"/>
          <w:szCs w:val="44"/>
        </w:rPr>
        <w:t>view(</w:t>
      </w:r>
      <w:proofErr w:type="gramEnd"/>
      <w:r w:rsidRPr="00375719">
        <w:rPr>
          <w:rFonts w:ascii="Book Antiqua" w:hAnsi="Book Antiqua"/>
          <w:sz w:val="44"/>
          <w:szCs w:val="44"/>
        </w:rPr>
        <w:t>)</w:t>
      </w:r>
    </w:p>
    <w:p w14:paraId="5D76D50D"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gramStart"/>
      <w:r w:rsidRPr="00375719">
        <w:rPr>
          <w:rFonts w:ascii="Book Antiqua" w:hAnsi="Book Antiqua"/>
          <w:sz w:val="44"/>
          <w:szCs w:val="44"/>
        </w:rPr>
        <w:t>lb.delete</w:t>
      </w:r>
      <w:proofErr w:type="gramEnd"/>
      <w:r w:rsidRPr="00375719">
        <w:rPr>
          <w:rFonts w:ascii="Book Antiqua" w:hAnsi="Book Antiqua"/>
          <w:sz w:val="44"/>
          <w:szCs w:val="44"/>
        </w:rPr>
        <w:t>(END,get_selected_row.selected_tuple)</w:t>
      </w:r>
    </w:p>
    <w:p w14:paraId="32D84C35"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def </w:t>
      </w:r>
      <w:proofErr w:type="gramStart"/>
      <w:r w:rsidRPr="00375719">
        <w:rPr>
          <w:rFonts w:ascii="Book Antiqua" w:hAnsi="Book Antiqua"/>
          <w:sz w:val="44"/>
          <w:szCs w:val="44"/>
        </w:rPr>
        <w:t>clear(</w:t>
      </w:r>
      <w:proofErr w:type="gramEnd"/>
      <w:r w:rsidRPr="00375719">
        <w:rPr>
          <w:rFonts w:ascii="Book Antiqua" w:hAnsi="Book Antiqua"/>
          <w:sz w:val="44"/>
          <w:szCs w:val="44"/>
        </w:rPr>
        <w:t>):</w:t>
      </w:r>
    </w:p>
    <w:p w14:paraId="2EF06A17"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proofErr w:type="gramStart"/>
      <w:r w:rsidRPr="00375719">
        <w:rPr>
          <w:rFonts w:ascii="Book Antiqua" w:hAnsi="Book Antiqua"/>
          <w:sz w:val="44"/>
          <w:szCs w:val="44"/>
        </w:rPr>
        <w:t>lb.delete</w:t>
      </w:r>
      <w:proofErr w:type="spellEnd"/>
      <w:proofErr w:type="gramEnd"/>
      <w:r w:rsidRPr="00375719">
        <w:rPr>
          <w:rFonts w:ascii="Book Antiqua" w:hAnsi="Book Antiqua"/>
          <w:sz w:val="44"/>
          <w:szCs w:val="44"/>
        </w:rPr>
        <w:t>(0,END)</w:t>
      </w:r>
    </w:p>
    <w:p w14:paraId="5822D037"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EntryFirstName.delete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4A9AC258"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EntryLastName.delete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2E1E872E"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EntryUsername.delete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6434C80D"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EntryPassword.delete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57EB7A7B"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EntryPosition.delete</w:t>
      </w:r>
      <w:proofErr w:type="spellEnd"/>
      <w:r w:rsidRPr="00375719">
        <w:rPr>
          <w:rFonts w:ascii="Book Antiqua" w:hAnsi="Book Antiqua"/>
          <w:sz w:val="44"/>
          <w:szCs w:val="44"/>
        </w:rPr>
        <w:t>(</w:t>
      </w:r>
      <w:proofErr w:type="gramStart"/>
      <w:r w:rsidRPr="00375719">
        <w:rPr>
          <w:rFonts w:ascii="Book Antiqua" w:hAnsi="Book Antiqua"/>
          <w:sz w:val="44"/>
          <w:szCs w:val="44"/>
        </w:rPr>
        <w:t>0,END</w:t>
      </w:r>
      <w:proofErr w:type="gramEnd"/>
      <w:r w:rsidRPr="00375719">
        <w:rPr>
          <w:rFonts w:ascii="Book Antiqua" w:hAnsi="Book Antiqua"/>
          <w:sz w:val="44"/>
          <w:szCs w:val="44"/>
        </w:rPr>
        <w:t>)</w:t>
      </w:r>
    </w:p>
    <w:p w14:paraId="7FC69FC4"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    </w:t>
      </w:r>
      <w:proofErr w:type="spellStart"/>
      <w:r w:rsidRPr="00375719">
        <w:rPr>
          <w:rFonts w:ascii="Book Antiqua" w:hAnsi="Book Antiqua"/>
          <w:sz w:val="44"/>
          <w:szCs w:val="44"/>
        </w:rPr>
        <w:t>EntryDate.delete</w:t>
      </w:r>
      <w:proofErr w:type="spellEnd"/>
      <w:r w:rsidRPr="00375719">
        <w:rPr>
          <w:rFonts w:ascii="Book Antiqua" w:hAnsi="Book Antiqua"/>
          <w:sz w:val="44"/>
          <w:szCs w:val="44"/>
        </w:rPr>
        <w:t>(0, END)</w:t>
      </w:r>
    </w:p>
    <w:p w14:paraId="01EC0F4E" w14:textId="77777777" w:rsidR="00E5201D" w:rsidRPr="00375719" w:rsidRDefault="00E5201D" w:rsidP="00376C7B">
      <w:pPr>
        <w:tabs>
          <w:tab w:val="left" w:pos="1080"/>
        </w:tabs>
        <w:spacing w:before="240" w:line="240" w:lineRule="auto"/>
        <w:rPr>
          <w:rFonts w:ascii="Book Antiqua" w:hAnsi="Book Antiqua"/>
          <w:sz w:val="44"/>
          <w:szCs w:val="44"/>
        </w:rPr>
      </w:pPr>
    </w:p>
    <w:p w14:paraId="5813C26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lblfirstname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gramEnd"/>
      <w:r w:rsidRPr="00375719">
        <w:rPr>
          <w:rFonts w:ascii="Book Antiqua" w:hAnsi="Book Antiqua"/>
          <w:sz w:val="44"/>
          <w:szCs w:val="44"/>
        </w:rPr>
        <w:t xml:space="preserve">window, text="First Name",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0916DE6B"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lblfirstname.grid</w:t>
      </w:r>
      <w:proofErr w:type="spellEnd"/>
      <w:proofErr w:type="gramEnd"/>
      <w:r w:rsidRPr="00375719">
        <w:rPr>
          <w:rFonts w:ascii="Book Antiqua" w:hAnsi="Book Antiqua"/>
          <w:sz w:val="44"/>
          <w:szCs w:val="44"/>
        </w:rPr>
        <w:t xml:space="preserve">(row=0, column=0, </w:t>
      </w:r>
      <w:proofErr w:type="spellStart"/>
      <w:r w:rsidRPr="00375719">
        <w:rPr>
          <w:rFonts w:ascii="Book Antiqua" w:hAnsi="Book Antiqua"/>
          <w:sz w:val="44"/>
          <w:szCs w:val="44"/>
        </w:rPr>
        <w:t>columnspan</w:t>
      </w:r>
      <w:proofErr w:type="spellEnd"/>
      <w:r w:rsidRPr="00375719">
        <w:rPr>
          <w:rFonts w:ascii="Book Antiqua" w:hAnsi="Book Antiqua"/>
          <w:sz w:val="44"/>
          <w:szCs w:val="44"/>
        </w:rPr>
        <w:t>=2)</w:t>
      </w:r>
    </w:p>
    <w:p w14:paraId="4D5F5AEE" w14:textId="77777777" w:rsidR="00E5201D" w:rsidRPr="00375719" w:rsidRDefault="00E5201D" w:rsidP="00376C7B">
      <w:pPr>
        <w:tabs>
          <w:tab w:val="left" w:pos="1080"/>
        </w:tabs>
        <w:spacing w:before="240" w:line="240" w:lineRule="auto"/>
        <w:rPr>
          <w:rFonts w:ascii="Book Antiqua" w:hAnsi="Book Antiqua"/>
          <w:sz w:val="44"/>
          <w:szCs w:val="44"/>
        </w:rPr>
      </w:pPr>
    </w:p>
    <w:p w14:paraId="5E302EC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lbllastname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="Last Name",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79808693"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lbllastname.grid</w:t>
      </w:r>
      <w:proofErr w:type="spellEnd"/>
      <w:proofErr w:type="gramEnd"/>
      <w:r w:rsidRPr="00375719">
        <w:rPr>
          <w:rFonts w:ascii="Book Antiqua" w:hAnsi="Book Antiqua"/>
          <w:sz w:val="44"/>
          <w:szCs w:val="44"/>
        </w:rPr>
        <w:t>(row=1,column=0,columnspan=2)</w:t>
      </w:r>
    </w:p>
    <w:p w14:paraId="52B7AB44" w14:textId="77777777" w:rsidR="00E5201D" w:rsidRPr="00375719" w:rsidRDefault="00E5201D" w:rsidP="00376C7B">
      <w:pPr>
        <w:tabs>
          <w:tab w:val="left" w:pos="1080"/>
        </w:tabs>
        <w:spacing w:before="240" w:line="240" w:lineRule="auto"/>
        <w:rPr>
          <w:rFonts w:ascii="Book Antiqua" w:hAnsi="Book Antiqua"/>
          <w:sz w:val="44"/>
          <w:szCs w:val="44"/>
        </w:rPr>
      </w:pPr>
    </w:p>
    <w:p w14:paraId="6B321EE6"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lblusername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="Username",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7CD85D87"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lblusername.grid</w:t>
      </w:r>
      <w:proofErr w:type="spellEnd"/>
      <w:proofErr w:type="gramEnd"/>
      <w:r w:rsidRPr="00375719">
        <w:rPr>
          <w:rFonts w:ascii="Book Antiqua" w:hAnsi="Book Antiqua"/>
          <w:sz w:val="44"/>
          <w:szCs w:val="44"/>
        </w:rPr>
        <w:t>(row=2,column=0,columnspan=2)</w:t>
      </w:r>
    </w:p>
    <w:p w14:paraId="13890D8A" w14:textId="77777777" w:rsidR="00E5201D" w:rsidRPr="00375719" w:rsidRDefault="00E5201D" w:rsidP="00376C7B">
      <w:pPr>
        <w:tabs>
          <w:tab w:val="left" w:pos="1080"/>
        </w:tabs>
        <w:spacing w:before="240" w:line="240" w:lineRule="auto"/>
        <w:rPr>
          <w:rFonts w:ascii="Book Antiqua" w:hAnsi="Book Antiqua"/>
          <w:sz w:val="44"/>
          <w:szCs w:val="44"/>
        </w:rPr>
      </w:pPr>
    </w:p>
    <w:p w14:paraId="0BD9269A"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lastRenderedPageBreak/>
        <w:t>lblpassword</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gramEnd"/>
      <w:r w:rsidRPr="00375719">
        <w:rPr>
          <w:rFonts w:ascii="Book Antiqua" w:hAnsi="Book Antiqua"/>
          <w:sz w:val="44"/>
          <w:szCs w:val="44"/>
        </w:rPr>
        <w:t xml:space="preserve">window, text="Password",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24AA8FA7"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lblpassword.grid</w:t>
      </w:r>
      <w:proofErr w:type="spellEnd"/>
      <w:proofErr w:type="gramEnd"/>
      <w:r w:rsidRPr="00375719">
        <w:rPr>
          <w:rFonts w:ascii="Book Antiqua" w:hAnsi="Book Antiqua"/>
          <w:sz w:val="44"/>
          <w:szCs w:val="44"/>
        </w:rPr>
        <w:t xml:space="preserve">(row=3, column=0, </w:t>
      </w:r>
      <w:proofErr w:type="spellStart"/>
      <w:r w:rsidRPr="00375719">
        <w:rPr>
          <w:rFonts w:ascii="Book Antiqua" w:hAnsi="Book Antiqua"/>
          <w:sz w:val="44"/>
          <w:szCs w:val="44"/>
        </w:rPr>
        <w:t>columnspan</w:t>
      </w:r>
      <w:proofErr w:type="spellEnd"/>
      <w:r w:rsidRPr="00375719">
        <w:rPr>
          <w:rFonts w:ascii="Book Antiqua" w:hAnsi="Book Antiqua"/>
          <w:sz w:val="44"/>
          <w:szCs w:val="44"/>
        </w:rPr>
        <w:t>=2)</w:t>
      </w:r>
    </w:p>
    <w:p w14:paraId="3E55CBDD" w14:textId="77777777" w:rsidR="00E5201D" w:rsidRPr="00375719" w:rsidRDefault="00E5201D" w:rsidP="00376C7B">
      <w:pPr>
        <w:tabs>
          <w:tab w:val="left" w:pos="1080"/>
        </w:tabs>
        <w:spacing w:before="240" w:line="240" w:lineRule="auto"/>
        <w:rPr>
          <w:rFonts w:ascii="Book Antiqua" w:hAnsi="Book Antiqua"/>
          <w:sz w:val="44"/>
          <w:szCs w:val="44"/>
        </w:rPr>
      </w:pPr>
    </w:p>
    <w:p w14:paraId="7C7AC116"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lblposition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="Position",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0C4E671A"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lblposition.grid</w:t>
      </w:r>
      <w:proofErr w:type="spellEnd"/>
      <w:proofErr w:type="gramEnd"/>
      <w:r w:rsidRPr="00375719">
        <w:rPr>
          <w:rFonts w:ascii="Book Antiqua" w:hAnsi="Book Antiqua"/>
          <w:sz w:val="44"/>
          <w:szCs w:val="44"/>
        </w:rPr>
        <w:t>(row=4,column=0,columnspan=2)</w:t>
      </w:r>
    </w:p>
    <w:p w14:paraId="36D5F888" w14:textId="77777777" w:rsidR="00E5201D" w:rsidRPr="00375719" w:rsidRDefault="00E5201D" w:rsidP="00376C7B">
      <w:pPr>
        <w:tabs>
          <w:tab w:val="left" w:pos="1080"/>
        </w:tabs>
        <w:spacing w:before="240" w:line="240" w:lineRule="auto"/>
        <w:rPr>
          <w:rFonts w:ascii="Book Antiqua" w:hAnsi="Book Antiqua"/>
          <w:sz w:val="44"/>
          <w:szCs w:val="44"/>
        </w:rPr>
      </w:pPr>
    </w:p>
    <w:p w14:paraId="49AC5A10"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lbldate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Label(</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="Date", font=("Calibri", 14, "bold"),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w:t>
      </w:r>
    </w:p>
    <w:p w14:paraId="7407FDC9"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lbldate.grid</w:t>
      </w:r>
      <w:proofErr w:type="spellEnd"/>
      <w:proofErr w:type="gramEnd"/>
      <w:r w:rsidRPr="00375719">
        <w:rPr>
          <w:rFonts w:ascii="Book Antiqua" w:hAnsi="Book Antiqua"/>
          <w:sz w:val="44"/>
          <w:szCs w:val="44"/>
        </w:rPr>
        <w:t>(row=5,column=0,columnspan=2)</w:t>
      </w:r>
    </w:p>
    <w:p w14:paraId="71A01063" w14:textId="77777777" w:rsidR="00E5201D" w:rsidRPr="00375719" w:rsidRDefault="00E5201D" w:rsidP="00376C7B">
      <w:pPr>
        <w:tabs>
          <w:tab w:val="left" w:pos="1080"/>
        </w:tabs>
        <w:spacing w:before="240" w:line="240" w:lineRule="auto"/>
        <w:rPr>
          <w:rFonts w:ascii="Book Antiqua" w:hAnsi="Book Antiqua"/>
          <w:sz w:val="44"/>
          <w:szCs w:val="44"/>
        </w:rPr>
      </w:pPr>
    </w:p>
    <w:p w14:paraId="24A19649"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firstname</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660F2CC8"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EntryFirstName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w:t>
      </w:r>
      <w:proofErr w:type="spellStart"/>
      <w:r w:rsidRPr="00375719">
        <w:rPr>
          <w:rFonts w:ascii="Book Antiqua" w:hAnsi="Book Antiqua"/>
          <w:sz w:val="44"/>
          <w:szCs w:val="44"/>
        </w:rPr>
        <w:t>firstname</w:t>
      </w:r>
      <w:proofErr w:type="spellEnd"/>
      <w:r w:rsidRPr="00375719">
        <w:rPr>
          <w:rFonts w:ascii="Book Antiqua" w:hAnsi="Book Antiqua"/>
          <w:sz w:val="44"/>
          <w:szCs w:val="44"/>
        </w:rPr>
        <w:t>, font=("Calibri", 14, "italic"), width=30)</w:t>
      </w:r>
    </w:p>
    <w:p w14:paraId="6F35F2AF"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lastRenderedPageBreak/>
        <w:t>EntryFirstName.grid</w:t>
      </w:r>
      <w:proofErr w:type="spellEnd"/>
      <w:r w:rsidRPr="00375719">
        <w:rPr>
          <w:rFonts w:ascii="Book Antiqua" w:hAnsi="Book Antiqua"/>
          <w:sz w:val="44"/>
          <w:szCs w:val="44"/>
        </w:rPr>
        <w:t>(row=</w:t>
      </w:r>
      <w:proofErr w:type="gramStart"/>
      <w:r w:rsidRPr="00375719">
        <w:rPr>
          <w:rFonts w:ascii="Book Antiqua" w:hAnsi="Book Antiqua"/>
          <w:sz w:val="44"/>
          <w:szCs w:val="44"/>
        </w:rPr>
        <w:t>0,column</w:t>
      </w:r>
      <w:proofErr w:type="gramEnd"/>
      <w:r w:rsidRPr="00375719">
        <w:rPr>
          <w:rFonts w:ascii="Book Antiqua" w:hAnsi="Book Antiqua"/>
          <w:sz w:val="44"/>
          <w:szCs w:val="44"/>
        </w:rPr>
        <w:t>=0,columnspan=10)</w:t>
      </w:r>
    </w:p>
    <w:p w14:paraId="03AC1159" w14:textId="77777777" w:rsidR="00E5201D" w:rsidRPr="00375719" w:rsidRDefault="00E5201D" w:rsidP="00376C7B">
      <w:pPr>
        <w:tabs>
          <w:tab w:val="left" w:pos="1080"/>
        </w:tabs>
        <w:spacing w:before="240" w:line="240" w:lineRule="auto"/>
        <w:rPr>
          <w:rFonts w:ascii="Book Antiqua" w:hAnsi="Book Antiqua"/>
          <w:sz w:val="44"/>
          <w:szCs w:val="44"/>
        </w:rPr>
      </w:pPr>
    </w:p>
    <w:p w14:paraId="7B223ADA"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lastname</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6B38ADE3"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EntryLastName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w:t>
      </w:r>
      <w:proofErr w:type="spellStart"/>
      <w:r w:rsidRPr="00375719">
        <w:rPr>
          <w:rFonts w:ascii="Book Antiqua" w:hAnsi="Book Antiqua"/>
          <w:sz w:val="44"/>
          <w:szCs w:val="44"/>
        </w:rPr>
        <w:t>lastname</w:t>
      </w:r>
      <w:proofErr w:type="spellEnd"/>
      <w:r w:rsidRPr="00375719">
        <w:rPr>
          <w:rFonts w:ascii="Book Antiqua" w:hAnsi="Book Antiqua"/>
          <w:sz w:val="44"/>
          <w:szCs w:val="44"/>
        </w:rPr>
        <w:t>, font=("Calibri", 14, "italic"), width=30)</w:t>
      </w:r>
    </w:p>
    <w:p w14:paraId="7873BE7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EntryLastName.grid</w:t>
      </w:r>
      <w:proofErr w:type="spellEnd"/>
      <w:r w:rsidRPr="00375719">
        <w:rPr>
          <w:rFonts w:ascii="Book Antiqua" w:hAnsi="Book Antiqua"/>
          <w:sz w:val="44"/>
          <w:szCs w:val="44"/>
        </w:rPr>
        <w:t>(row=</w:t>
      </w:r>
      <w:proofErr w:type="gramStart"/>
      <w:r w:rsidRPr="00375719">
        <w:rPr>
          <w:rFonts w:ascii="Book Antiqua" w:hAnsi="Book Antiqua"/>
          <w:sz w:val="44"/>
          <w:szCs w:val="44"/>
        </w:rPr>
        <w:t>1,column</w:t>
      </w:r>
      <w:proofErr w:type="gramEnd"/>
      <w:r w:rsidRPr="00375719">
        <w:rPr>
          <w:rFonts w:ascii="Book Antiqua" w:hAnsi="Book Antiqua"/>
          <w:sz w:val="44"/>
          <w:szCs w:val="44"/>
        </w:rPr>
        <w:t>=0,columnspan=10)</w:t>
      </w:r>
    </w:p>
    <w:p w14:paraId="0B5FF0AC" w14:textId="77777777" w:rsidR="00E5201D" w:rsidRPr="00375719" w:rsidRDefault="00E5201D" w:rsidP="00376C7B">
      <w:pPr>
        <w:tabs>
          <w:tab w:val="left" w:pos="1080"/>
        </w:tabs>
        <w:spacing w:before="240" w:line="240" w:lineRule="auto"/>
        <w:rPr>
          <w:rFonts w:ascii="Book Antiqua" w:hAnsi="Book Antiqua"/>
          <w:sz w:val="44"/>
          <w:szCs w:val="44"/>
        </w:rPr>
      </w:pPr>
    </w:p>
    <w:p w14:paraId="7AA0A49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username=</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7FD61D59"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EntryUsername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=username, font=("Calibri", 14, "italic"), width=30)</w:t>
      </w:r>
    </w:p>
    <w:p w14:paraId="5430D50B"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EntryUsername.grid</w:t>
      </w:r>
      <w:proofErr w:type="spellEnd"/>
      <w:r w:rsidRPr="00375719">
        <w:rPr>
          <w:rFonts w:ascii="Book Antiqua" w:hAnsi="Book Antiqua"/>
          <w:sz w:val="44"/>
          <w:szCs w:val="44"/>
        </w:rPr>
        <w:t>(row=</w:t>
      </w:r>
      <w:proofErr w:type="gramStart"/>
      <w:r w:rsidRPr="00375719">
        <w:rPr>
          <w:rFonts w:ascii="Book Antiqua" w:hAnsi="Book Antiqua"/>
          <w:sz w:val="44"/>
          <w:szCs w:val="44"/>
        </w:rPr>
        <w:t>2,column</w:t>
      </w:r>
      <w:proofErr w:type="gramEnd"/>
      <w:r w:rsidRPr="00375719">
        <w:rPr>
          <w:rFonts w:ascii="Book Antiqua" w:hAnsi="Book Antiqua"/>
          <w:sz w:val="44"/>
          <w:szCs w:val="44"/>
        </w:rPr>
        <w:t>=0,columnspan=10)</w:t>
      </w:r>
    </w:p>
    <w:p w14:paraId="7069EE9F" w14:textId="77777777" w:rsidR="00E5201D" w:rsidRPr="00375719" w:rsidRDefault="00E5201D" w:rsidP="00376C7B">
      <w:pPr>
        <w:tabs>
          <w:tab w:val="left" w:pos="1080"/>
        </w:tabs>
        <w:spacing w:before="240" w:line="240" w:lineRule="auto"/>
        <w:rPr>
          <w:rFonts w:ascii="Book Antiqua" w:hAnsi="Book Antiqua"/>
          <w:sz w:val="44"/>
          <w:szCs w:val="44"/>
        </w:rPr>
      </w:pPr>
    </w:p>
    <w:p w14:paraId="2AF42B9F"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password=</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743A2EED"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lastRenderedPageBreak/>
        <w:t>EntryPassword</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=password, font=("Calibri", 14, "italic"), width=30)</w:t>
      </w:r>
    </w:p>
    <w:p w14:paraId="772734D4"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EntryPassword.grid</w:t>
      </w:r>
      <w:proofErr w:type="spellEnd"/>
      <w:r w:rsidRPr="00375719">
        <w:rPr>
          <w:rFonts w:ascii="Book Antiqua" w:hAnsi="Book Antiqua"/>
          <w:sz w:val="44"/>
          <w:szCs w:val="44"/>
        </w:rPr>
        <w:t>(row=</w:t>
      </w:r>
      <w:proofErr w:type="gramStart"/>
      <w:r w:rsidRPr="00375719">
        <w:rPr>
          <w:rFonts w:ascii="Book Antiqua" w:hAnsi="Book Antiqua"/>
          <w:sz w:val="44"/>
          <w:szCs w:val="44"/>
        </w:rPr>
        <w:t>3,column</w:t>
      </w:r>
      <w:proofErr w:type="gramEnd"/>
      <w:r w:rsidRPr="00375719">
        <w:rPr>
          <w:rFonts w:ascii="Book Antiqua" w:hAnsi="Book Antiqua"/>
          <w:sz w:val="44"/>
          <w:szCs w:val="44"/>
        </w:rPr>
        <w:t>=0,columnspan=10)</w:t>
      </w:r>
    </w:p>
    <w:p w14:paraId="3622973C" w14:textId="77777777" w:rsidR="00E5201D" w:rsidRPr="00375719" w:rsidRDefault="00E5201D" w:rsidP="00376C7B">
      <w:pPr>
        <w:tabs>
          <w:tab w:val="left" w:pos="1080"/>
        </w:tabs>
        <w:spacing w:before="240" w:line="240" w:lineRule="auto"/>
        <w:rPr>
          <w:rFonts w:ascii="Book Antiqua" w:hAnsi="Book Antiqua"/>
          <w:sz w:val="44"/>
          <w:szCs w:val="44"/>
        </w:rPr>
      </w:pPr>
    </w:p>
    <w:p w14:paraId="6810BA20"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position=</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64C15BF4"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EntryPosition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=position, font=("Calibri", 14, "italic"), width=30)</w:t>
      </w:r>
    </w:p>
    <w:p w14:paraId="68F182EB"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EntryPosition.grid</w:t>
      </w:r>
      <w:proofErr w:type="spellEnd"/>
      <w:r w:rsidRPr="00375719">
        <w:rPr>
          <w:rFonts w:ascii="Book Antiqua" w:hAnsi="Book Antiqua"/>
          <w:sz w:val="44"/>
          <w:szCs w:val="44"/>
        </w:rPr>
        <w:t>(row=</w:t>
      </w:r>
      <w:proofErr w:type="gramStart"/>
      <w:r w:rsidRPr="00375719">
        <w:rPr>
          <w:rFonts w:ascii="Book Antiqua" w:hAnsi="Book Antiqua"/>
          <w:sz w:val="44"/>
          <w:szCs w:val="44"/>
        </w:rPr>
        <w:t>4,column</w:t>
      </w:r>
      <w:proofErr w:type="gramEnd"/>
      <w:r w:rsidRPr="00375719">
        <w:rPr>
          <w:rFonts w:ascii="Book Antiqua" w:hAnsi="Book Antiqua"/>
          <w:sz w:val="44"/>
          <w:szCs w:val="44"/>
        </w:rPr>
        <w:t>=0,columnspan=10)</w:t>
      </w:r>
    </w:p>
    <w:p w14:paraId="14386510" w14:textId="77777777" w:rsidR="00E5201D" w:rsidRPr="00375719" w:rsidRDefault="00E5201D" w:rsidP="00376C7B">
      <w:pPr>
        <w:tabs>
          <w:tab w:val="left" w:pos="1080"/>
        </w:tabs>
        <w:spacing w:before="240" w:line="240" w:lineRule="auto"/>
        <w:rPr>
          <w:rFonts w:ascii="Book Antiqua" w:hAnsi="Book Antiqua"/>
          <w:sz w:val="44"/>
          <w:szCs w:val="44"/>
        </w:rPr>
      </w:pPr>
    </w:p>
    <w:p w14:paraId="5289DBAC"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 xml:space="preserve">date = </w:t>
      </w:r>
      <w:proofErr w:type="spellStart"/>
      <w:proofErr w:type="gramStart"/>
      <w:r w:rsidRPr="00375719">
        <w:rPr>
          <w:rFonts w:ascii="Book Antiqua" w:hAnsi="Book Antiqua"/>
          <w:sz w:val="44"/>
          <w:szCs w:val="44"/>
        </w:rPr>
        <w:t>StringVar</w:t>
      </w:r>
      <w:proofErr w:type="spellEnd"/>
      <w:r w:rsidRPr="00375719">
        <w:rPr>
          <w:rFonts w:ascii="Book Antiqua" w:hAnsi="Book Antiqua"/>
          <w:sz w:val="44"/>
          <w:szCs w:val="44"/>
        </w:rPr>
        <w:t>(</w:t>
      </w:r>
      <w:proofErr w:type="gramEnd"/>
      <w:r w:rsidRPr="00375719">
        <w:rPr>
          <w:rFonts w:ascii="Book Antiqua" w:hAnsi="Book Antiqua"/>
          <w:sz w:val="44"/>
          <w:szCs w:val="44"/>
        </w:rPr>
        <w:t>)</w:t>
      </w:r>
    </w:p>
    <w:p w14:paraId="0DBD2C8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EntryDate</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Entry(</w:t>
      </w:r>
      <w:proofErr w:type="spellStart"/>
      <w:proofErr w:type="gramEnd"/>
      <w:r w:rsidRPr="00375719">
        <w:rPr>
          <w:rFonts w:ascii="Book Antiqua" w:hAnsi="Book Antiqua"/>
          <w:sz w:val="44"/>
          <w:szCs w:val="44"/>
        </w:rPr>
        <w:t>window,textvariable</w:t>
      </w:r>
      <w:proofErr w:type="spellEnd"/>
      <w:r w:rsidRPr="00375719">
        <w:rPr>
          <w:rFonts w:ascii="Book Antiqua" w:hAnsi="Book Antiqua"/>
          <w:sz w:val="44"/>
          <w:szCs w:val="44"/>
        </w:rPr>
        <w:t>=date, font=("Calibri", 14, "italic"), width=30)</w:t>
      </w:r>
    </w:p>
    <w:p w14:paraId="2D62F99C"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EntryDate.grid</w:t>
      </w:r>
      <w:proofErr w:type="spellEnd"/>
      <w:r w:rsidRPr="00375719">
        <w:rPr>
          <w:rFonts w:ascii="Book Antiqua" w:hAnsi="Book Antiqua"/>
          <w:sz w:val="44"/>
          <w:szCs w:val="44"/>
        </w:rPr>
        <w:t>(row=</w:t>
      </w:r>
      <w:proofErr w:type="gramStart"/>
      <w:r w:rsidRPr="00375719">
        <w:rPr>
          <w:rFonts w:ascii="Book Antiqua" w:hAnsi="Book Antiqua"/>
          <w:sz w:val="44"/>
          <w:szCs w:val="44"/>
        </w:rPr>
        <w:t>5,column</w:t>
      </w:r>
      <w:proofErr w:type="gramEnd"/>
      <w:r w:rsidRPr="00375719">
        <w:rPr>
          <w:rFonts w:ascii="Book Antiqua" w:hAnsi="Book Antiqua"/>
          <w:sz w:val="44"/>
          <w:szCs w:val="44"/>
        </w:rPr>
        <w:t>=0,columnspan=10)</w:t>
      </w:r>
    </w:p>
    <w:p w14:paraId="490EAE16" w14:textId="77777777" w:rsidR="00E5201D" w:rsidRPr="00375719" w:rsidRDefault="00E5201D" w:rsidP="00376C7B">
      <w:pPr>
        <w:tabs>
          <w:tab w:val="left" w:pos="1080"/>
        </w:tabs>
        <w:spacing w:before="240" w:line="240" w:lineRule="auto"/>
        <w:rPr>
          <w:rFonts w:ascii="Book Antiqua" w:hAnsi="Book Antiqua"/>
          <w:sz w:val="44"/>
          <w:szCs w:val="44"/>
        </w:rPr>
      </w:pPr>
    </w:p>
    <w:p w14:paraId="533968B8"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lastRenderedPageBreak/>
        <w:t>AddButton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w:t>
      </w:r>
      <w:proofErr w:type="spellStart"/>
      <w:r w:rsidRPr="00375719">
        <w:rPr>
          <w:rFonts w:ascii="Book Antiqua" w:hAnsi="Book Antiqua"/>
          <w:sz w:val="44"/>
          <w:szCs w:val="44"/>
        </w:rPr>
        <w:t>Add",width</w:t>
      </w:r>
      <w:proofErr w:type="spellEnd"/>
      <w:r w:rsidRPr="00375719">
        <w:rPr>
          <w:rFonts w:ascii="Book Antiqua" w:hAnsi="Book Antiqua"/>
          <w:sz w:val="44"/>
          <w:szCs w:val="44"/>
        </w:rPr>
        <w:t xml:space="preserve">=12,command=add,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5C7335C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AddButton.grid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=0)</w:t>
      </w:r>
    </w:p>
    <w:p w14:paraId="4AE40D4E" w14:textId="77777777" w:rsidR="00E5201D" w:rsidRPr="00375719" w:rsidRDefault="00E5201D" w:rsidP="00376C7B">
      <w:pPr>
        <w:tabs>
          <w:tab w:val="left" w:pos="1080"/>
        </w:tabs>
        <w:spacing w:before="240" w:line="240" w:lineRule="auto"/>
        <w:rPr>
          <w:rFonts w:ascii="Book Antiqua" w:hAnsi="Book Antiqua"/>
          <w:sz w:val="44"/>
          <w:szCs w:val="44"/>
        </w:rPr>
      </w:pPr>
    </w:p>
    <w:p w14:paraId="29DF51A3"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UpdateButton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w:t>
      </w:r>
      <w:proofErr w:type="spellStart"/>
      <w:r w:rsidRPr="00375719">
        <w:rPr>
          <w:rFonts w:ascii="Book Antiqua" w:hAnsi="Book Antiqua"/>
          <w:sz w:val="44"/>
          <w:szCs w:val="44"/>
        </w:rPr>
        <w:t>Update",width</w:t>
      </w:r>
      <w:proofErr w:type="spellEnd"/>
      <w:r w:rsidRPr="00375719">
        <w:rPr>
          <w:rFonts w:ascii="Book Antiqua" w:hAnsi="Book Antiqua"/>
          <w:sz w:val="44"/>
          <w:szCs w:val="44"/>
        </w:rPr>
        <w:t xml:space="preserve">=12,command=update,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774BAE0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UpdateButton.grid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=1)</w:t>
      </w:r>
    </w:p>
    <w:p w14:paraId="2D61591B" w14:textId="77777777" w:rsidR="00E5201D" w:rsidRPr="00375719" w:rsidRDefault="00E5201D" w:rsidP="00376C7B">
      <w:pPr>
        <w:tabs>
          <w:tab w:val="left" w:pos="1080"/>
        </w:tabs>
        <w:spacing w:before="240" w:line="240" w:lineRule="auto"/>
        <w:rPr>
          <w:rFonts w:ascii="Book Antiqua" w:hAnsi="Book Antiqua"/>
          <w:sz w:val="44"/>
          <w:szCs w:val="44"/>
        </w:rPr>
      </w:pPr>
    </w:p>
    <w:p w14:paraId="0AA42AC4"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SearchButton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w:t>
      </w:r>
      <w:proofErr w:type="spellStart"/>
      <w:r w:rsidRPr="00375719">
        <w:rPr>
          <w:rFonts w:ascii="Book Antiqua" w:hAnsi="Book Antiqua"/>
          <w:sz w:val="44"/>
          <w:szCs w:val="44"/>
        </w:rPr>
        <w:t>Search",width</w:t>
      </w:r>
      <w:proofErr w:type="spellEnd"/>
      <w:r w:rsidRPr="00375719">
        <w:rPr>
          <w:rFonts w:ascii="Book Antiqua" w:hAnsi="Book Antiqua"/>
          <w:sz w:val="44"/>
          <w:szCs w:val="44"/>
        </w:rPr>
        <w:t xml:space="preserve">=12,command=search,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57095F64"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SearchButton.grid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=2)</w:t>
      </w:r>
    </w:p>
    <w:p w14:paraId="1D9D7664" w14:textId="77777777" w:rsidR="00E5201D" w:rsidRPr="00375719" w:rsidRDefault="00E5201D" w:rsidP="00376C7B">
      <w:pPr>
        <w:tabs>
          <w:tab w:val="left" w:pos="1080"/>
        </w:tabs>
        <w:spacing w:before="240" w:line="240" w:lineRule="auto"/>
        <w:rPr>
          <w:rFonts w:ascii="Book Antiqua" w:hAnsi="Book Antiqua"/>
          <w:sz w:val="44"/>
          <w:szCs w:val="44"/>
        </w:rPr>
      </w:pPr>
    </w:p>
    <w:p w14:paraId="3CD3A5DB"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lastRenderedPageBreak/>
        <w:t>ViewAllButton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="View </w:t>
      </w:r>
      <w:proofErr w:type="spellStart"/>
      <w:r w:rsidRPr="00375719">
        <w:rPr>
          <w:rFonts w:ascii="Book Antiqua" w:hAnsi="Book Antiqua"/>
          <w:sz w:val="44"/>
          <w:szCs w:val="44"/>
        </w:rPr>
        <w:t>All",width</w:t>
      </w:r>
      <w:proofErr w:type="spellEnd"/>
      <w:r w:rsidRPr="00375719">
        <w:rPr>
          <w:rFonts w:ascii="Book Antiqua" w:hAnsi="Book Antiqua"/>
          <w:sz w:val="44"/>
          <w:szCs w:val="44"/>
        </w:rPr>
        <w:t xml:space="preserve">=12,command=view,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1E8E9FFF"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ViewAllButton.grid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=3)</w:t>
      </w:r>
    </w:p>
    <w:p w14:paraId="609CC084" w14:textId="77777777" w:rsidR="00E5201D" w:rsidRPr="00375719" w:rsidRDefault="00E5201D" w:rsidP="00376C7B">
      <w:pPr>
        <w:tabs>
          <w:tab w:val="left" w:pos="1080"/>
        </w:tabs>
        <w:spacing w:before="240" w:line="240" w:lineRule="auto"/>
        <w:rPr>
          <w:rFonts w:ascii="Book Antiqua" w:hAnsi="Book Antiqua"/>
          <w:sz w:val="44"/>
          <w:szCs w:val="44"/>
        </w:rPr>
      </w:pPr>
    </w:p>
    <w:p w14:paraId="789281B5"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DeleteButton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w:t>
      </w:r>
      <w:proofErr w:type="spellStart"/>
      <w:r w:rsidRPr="00375719">
        <w:rPr>
          <w:rFonts w:ascii="Book Antiqua" w:hAnsi="Book Antiqua"/>
          <w:sz w:val="44"/>
          <w:szCs w:val="44"/>
        </w:rPr>
        <w:t>Delete",width</w:t>
      </w:r>
      <w:proofErr w:type="spellEnd"/>
      <w:r w:rsidRPr="00375719">
        <w:rPr>
          <w:rFonts w:ascii="Book Antiqua" w:hAnsi="Book Antiqua"/>
          <w:sz w:val="44"/>
          <w:szCs w:val="44"/>
        </w:rPr>
        <w:t xml:space="preserve">=12,command=delete,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27870354"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DeleteButton.grid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=4)</w:t>
      </w:r>
    </w:p>
    <w:p w14:paraId="019769B0" w14:textId="77777777" w:rsidR="00E5201D" w:rsidRPr="00375719" w:rsidRDefault="00E5201D" w:rsidP="00376C7B">
      <w:pPr>
        <w:tabs>
          <w:tab w:val="left" w:pos="1080"/>
        </w:tabs>
        <w:spacing w:before="240" w:line="240" w:lineRule="auto"/>
        <w:rPr>
          <w:rFonts w:ascii="Book Antiqua" w:hAnsi="Book Antiqua"/>
          <w:sz w:val="44"/>
          <w:szCs w:val="44"/>
        </w:rPr>
      </w:pPr>
    </w:p>
    <w:p w14:paraId="28BE32F2"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ClearAllButton</w:t>
      </w:r>
      <w:proofErr w:type="spellEnd"/>
      <w:r w:rsidRPr="00375719">
        <w:rPr>
          <w:rFonts w:ascii="Book Antiqua" w:hAnsi="Book Antiqua"/>
          <w:sz w:val="44"/>
          <w:szCs w:val="44"/>
        </w:rPr>
        <w:t xml:space="preserve"> = </w:t>
      </w:r>
      <w:proofErr w:type="gramStart"/>
      <w:r w:rsidRPr="00375719">
        <w:rPr>
          <w:rFonts w:ascii="Book Antiqua" w:hAnsi="Book Antiqua"/>
          <w:sz w:val="44"/>
          <w:szCs w:val="44"/>
        </w:rPr>
        <w:t>Button(</w:t>
      </w:r>
      <w:proofErr w:type="spellStart"/>
      <w:proofErr w:type="gramEnd"/>
      <w:r w:rsidRPr="00375719">
        <w:rPr>
          <w:rFonts w:ascii="Book Antiqua" w:hAnsi="Book Antiqua"/>
          <w:sz w:val="44"/>
          <w:szCs w:val="44"/>
        </w:rPr>
        <w:t>window,text</w:t>
      </w:r>
      <w:proofErr w:type="spellEnd"/>
      <w:r w:rsidRPr="00375719">
        <w:rPr>
          <w:rFonts w:ascii="Book Antiqua" w:hAnsi="Book Antiqua"/>
          <w:sz w:val="44"/>
          <w:szCs w:val="44"/>
        </w:rPr>
        <w:t xml:space="preserve">="Clear </w:t>
      </w:r>
      <w:proofErr w:type="spellStart"/>
      <w:r w:rsidRPr="00375719">
        <w:rPr>
          <w:rFonts w:ascii="Book Antiqua" w:hAnsi="Book Antiqua"/>
          <w:sz w:val="44"/>
          <w:szCs w:val="44"/>
        </w:rPr>
        <w:t>All",width</w:t>
      </w:r>
      <w:proofErr w:type="spellEnd"/>
      <w:r w:rsidRPr="00375719">
        <w:rPr>
          <w:rFonts w:ascii="Book Antiqua" w:hAnsi="Book Antiqua"/>
          <w:sz w:val="44"/>
          <w:szCs w:val="44"/>
        </w:rPr>
        <w:t xml:space="preserve">=12,command=clear, font=("Calibri", 10, "italic"), </w:t>
      </w:r>
      <w:proofErr w:type="spellStart"/>
      <w:r w:rsidRPr="00375719">
        <w:rPr>
          <w:rFonts w:ascii="Book Antiqua" w:hAnsi="Book Antiqua"/>
          <w:sz w:val="44"/>
          <w:szCs w:val="44"/>
        </w:rPr>
        <w:t>fg</w:t>
      </w:r>
      <w:proofErr w:type="spellEnd"/>
      <w:r w:rsidRPr="00375719">
        <w:rPr>
          <w:rFonts w:ascii="Book Antiqua" w:hAnsi="Book Antiqua"/>
          <w:sz w:val="44"/>
          <w:szCs w:val="44"/>
        </w:rPr>
        <w:t xml:space="preserve">="black", </w:t>
      </w:r>
      <w:proofErr w:type="spellStart"/>
      <w:r w:rsidRPr="00375719">
        <w:rPr>
          <w:rFonts w:ascii="Book Antiqua" w:hAnsi="Book Antiqua"/>
          <w:sz w:val="44"/>
          <w:szCs w:val="44"/>
        </w:rPr>
        <w:t>bg</w:t>
      </w:r>
      <w:proofErr w:type="spellEnd"/>
      <w:r w:rsidRPr="00375719">
        <w:rPr>
          <w:rFonts w:ascii="Book Antiqua" w:hAnsi="Book Antiqua"/>
          <w:sz w:val="44"/>
          <w:szCs w:val="44"/>
        </w:rPr>
        <w:t>="</w:t>
      </w:r>
      <w:proofErr w:type="spellStart"/>
      <w:r w:rsidRPr="00375719">
        <w:rPr>
          <w:rFonts w:ascii="Book Antiqua" w:hAnsi="Book Antiqua"/>
          <w:sz w:val="44"/>
          <w:szCs w:val="44"/>
        </w:rPr>
        <w:t>navajo</w:t>
      </w:r>
      <w:proofErr w:type="spellEnd"/>
      <w:r w:rsidRPr="00375719">
        <w:rPr>
          <w:rFonts w:ascii="Book Antiqua" w:hAnsi="Book Antiqua"/>
          <w:sz w:val="44"/>
          <w:szCs w:val="44"/>
        </w:rPr>
        <w:t xml:space="preserve"> white", relief=RIDGE, bd=10)</w:t>
      </w:r>
    </w:p>
    <w:p w14:paraId="23B535A0"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ClearAllButton.grid</w:t>
      </w:r>
      <w:proofErr w:type="spellEnd"/>
      <w:r w:rsidRPr="00375719">
        <w:rPr>
          <w:rFonts w:ascii="Book Antiqua" w:hAnsi="Book Antiqua"/>
          <w:sz w:val="44"/>
          <w:szCs w:val="44"/>
        </w:rPr>
        <w:t>(row=</w:t>
      </w:r>
      <w:proofErr w:type="gramStart"/>
      <w:r w:rsidRPr="00375719">
        <w:rPr>
          <w:rFonts w:ascii="Book Antiqua" w:hAnsi="Book Antiqua"/>
          <w:sz w:val="44"/>
          <w:szCs w:val="44"/>
        </w:rPr>
        <w:t>6,column</w:t>
      </w:r>
      <w:proofErr w:type="gramEnd"/>
      <w:r w:rsidRPr="00375719">
        <w:rPr>
          <w:rFonts w:ascii="Book Antiqua" w:hAnsi="Book Antiqua"/>
          <w:sz w:val="44"/>
          <w:szCs w:val="44"/>
        </w:rPr>
        <w:t>=5)</w:t>
      </w:r>
    </w:p>
    <w:p w14:paraId="79D6F395" w14:textId="77777777" w:rsidR="00E5201D" w:rsidRPr="00375719" w:rsidRDefault="00E5201D" w:rsidP="00376C7B">
      <w:pPr>
        <w:tabs>
          <w:tab w:val="left" w:pos="1080"/>
        </w:tabs>
        <w:spacing w:before="240" w:line="240" w:lineRule="auto"/>
        <w:rPr>
          <w:rFonts w:ascii="Book Antiqua" w:hAnsi="Book Antiqua"/>
          <w:sz w:val="44"/>
          <w:szCs w:val="44"/>
        </w:rPr>
      </w:pPr>
    </w:p>
    <w:p w14:paraId="464B8304" w14:textId="77777777" w:rsidR="00E5201D" w:rsidRPr="00375719" w:rsidRDefault="00E5201D" w:rsidP="00376C7B">
      <w:pPr>
        <w:tabs>
          <w:tab w:val="left" w:pos="1080"/>
        </w:tabs>
        <w:spacing w:before="240" w:line="240" w:lineRule="auto"/>
        <w:rPr>
          <w:rFonts w:ascii="Book Antiqua" w:hAnsi="Book Antiqua"/>
          <w:sz w:val="44"/>
          <w:szCs w:val="44"/>
        </w:rPr>
      </w:pPr>
      <w:r w:rsidRPr="00375719">
        <w:rPr>
          <w:rFonts w:ascii="Book Antiqua" w:hAnsi="Book Antiqua"/>
          <w:sz w:val="44"/>
          <w:szCs w:val="44"/>
        </w:rPr>
        <w:t>lb=</w:t>
      </w:r>
      <w:proofErr w:type="spellStart"/>
      <w:r w:rsidRPr="00375719">
        <w:rPr>
          <w:rFonts w:ascii="Book Antiqua" w:hAnsi="Book Antiqua"/>
          <w:sz w:val="44"/>
          <w:szCs w:val="44"/>
        </w:rPr>
        <w:t>Listbox</w:t>
      </w:r>
      <w:proofErr w:type="spellEnd"/>
      <w:r w:rsidRPr="00375719">
        <w:rPr>
          <w:rFonts w:ascii="Book Antiqua" w:hAnsi="Book Antiqua"/>
          <w:sz w:val="44"/>
          <w:szCs w:val="44"/>
        </w:rPr>
        <w:t>(</w:t>
      </w:r>
      <w:proofErr w:type="spellStart"/>
      <w:proofErr w:type="gramStart"/>
      <w:r w:rsidRPr="00375719">
        <w:rPr>
          <w:rFonts w:ascii="Book Antiqua" w:hAnsi="Book Antiqua"/>
          <w:sz w:val="44"/>
          <w:szCs w:val="44"/>
        </w:rPr>
        <w:t>window,height</w:t>
      </w:r>
      <w:proofErr w:type="spellEnd"/>
      <w:proofErr w:type="gramEnd"/>
      <w:r w:rsidRPr="00375719">
        <w:rPr>
          <w:rFonts w:ascii="Book Antiqua" w:hAnsi="Book Antiqua"/>
          <w:sz w:val="44"/>
          <w:szCs w:val="44"/>
        </w:rPr>
        <w:t>=20,width=94)</w:t>
      </w:r>
    </w:p>
    <w:p w14:paraId="59EE17A1"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lb.grid</w:t>
      </w:r>
      <w:proofErr w:type="spellEnd"/>
      <w:proofErr w:type="gramEnd"/>
      <w:r w:rsidRPr="00375719">
        <w:rPr>
          <w:rFonts w:ascii="Book Antiqua" w:hAnsi="Book Antiqua"/>
          <w:sz w:val="44"/>
          <w:szCs w:val="44"/>
        </w:rPr>
        <w:t>(row=7,column=0,columnspan=6)</w:t>
      </w:r>
    </w:p>
    <w:p w14:paraId="1E0D59E6" w14:textId="77777777" w:rsidR="00E5201D" w:rsidRPr="00375719" w:rsidRDefault="00E5201D" w:rsidP="00376C7B">
      <w:pPr>
        <w:tabs>
          <w:tab w:val="left" w:pos="1080"/>
        </w:tabs>
        <w:spacing w:before="240" w:line="240" w:lineRule="auto"/>
        <w:rPr>
          <w:rFonts w:ascii="Book Antiqua" w:hAnsi="Book Antiqua"/>
          <w:sz w:val="44"/>
          <w:szCs w:val="44"/>
        </w:rPr>
      </w:pPr>
    </w:p>
    <w:p w14:paraId="013EA14E"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r w:rsidRPr="00375719">
        <w:rPr>
          <w:rFonts w:ascii="Book Antiqua" w:hAnsi="Book Antiqua"/>
          <w:sz w:val="44"/>
          <w:szCs w:val="44"/>
        </w:rPr>
        <w:t>sb</w:t>
      </w:r>
      <w:proofErr w:type="spellEnd"/>
      <w:r w:rsidRPr="00375719">
        <w:rPr>
          <w:rFonts w:ascii="Book Antiqua" w:hAnsi="Book Antiqua"/>
          <w:sz w:val="44"/>
          <w:szCs w:val="44"/>
        </w:rPr>
        <w:t>=Scrollbar(window)</w:t>
      </w:r>
    </w:p>
    <w:p w14:paraId="5ABECB28"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sb.grid</w:t>
      </w:r>
      <w:proofErr w:type="spellEnd"/>
      <w:proofErr w:type="gramEnd"/>
      <w:r w:rsidRPr="00375719">
        <w:rPr>
          <w:rFonts w:ascii="Book Antiqua" w:hAnsi="Book Antiqua"/>
          <w:sz w:val="44"/>
          <w:szCs w:val="44"/>
        </w:rPr>
        <w:t>(row=7,column=6,rowspan=6)</w:t>
      </w:r>
    </w:p>
    <w:p w14:paraId="6484A29C" w14:textId="77777777" w:rsidR="00E5201D" w:rsidRPr="00375719" w:rsidRDefault="00E5201D" w:rsidP="00376C7B">
      <w:pPr>
        <w:tabs>
          <w:tab w:val="left" w:pos="1080"/>
        </w:tabs>
        <w:spacing w:before="240" w:line="240" w:lineRule="auto"/>
        <w:rPr>
          <w:rFonts w:ascii="Book Antiqua" w:hAnsi="Book Antiqua"/>
          <w:sz w:val="44"/>
          <w:szCs w:val="44"/>
        </w:rPr>
      </w:pPr>
    </w:p>
    <w:p w14:paraId="4F5F2140"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lb.configure</w:t>
      </w:r>
      <w:proofErr w:type="spellEnd"/>
      <w:proofErr w:type="gramEnd"/>
      <w:r w:rsidRPr="00375719">
        <w:rPr>
          <w:rFonts w:ascii="Book Antiqua" w:hAnsi="Book Antiqua"/>
          <w:sz w:val="44"/>
          <w:szCs w:val="44"/>
        </w:rPr>
        <w:t>(</w:t>
      </w:r>
      <w:proofErr w:type="spellStart"/>
      <w:r w:rsidRPr="00375719">
        <w:rPr>
          <w:rFonts w:ascii="Book Antiqua" w:hAnsi="Book Antiqua"/>
          <w:sz w:val="44"/>
          <w:szCs w:val="44"/>
        </w:rPr>
        <w:t>yscrollcommand</w:t>
      </w:r>
      <w:proofErr w:type="spellEnd"/>
      <w:r w:rsidRPr="00375719">
        <w:rPr>
          <w:rFonts w:ascii="Book Antiqua" w:hAnsi="Book Antiqua"/>
          <w:sz w:val="44"/>
          <w:szCs w:val="44"/>
        </w:rPr>
        <w:t>=</w:t>
      </w:r>
      <w:proofErr w:type="spellStart"/>
      <w:r w:rsidRPr="00375719">
        <w:rPr>
          <w:rFonts w:ascii="Book Antiqua" w:hAnsi="Book Antiqua"/>
          <w:sz w:val="44"/>
          <w:szCs w:val="44"/>
        </w:rPr>
        <w:t>sb.set</w:t>
      </w:r>
      <w:proofErr w:type="spellEnd"/>
      <w:r w:rsidRPr="00375719">
        <w:rPr>
          <w:rFonts w:ascii="Book Antiqua" w:hAnsi="Book Antiqua"/>
          <w:sz w:val="44"/>
          <w:szCs w:val="44"/>
        </w:rPr>
        <w:t>)</w:t>
      </w:r>
    </w:p>
    <w:p w14:paraId="0F8B6148"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sb.configure</w:t>
      </w:r>
      <w:proofErr w:type="spellEnd"/>
      <w:proofErr w:type="gramEnd"/>
      <w:r w:rsidRPr="00375719">
        <w:rPr>
          <w:rFonts w:ascii="Book Antiqua" w:hAnsi="Book Antiqua"/>
          <w:sz w:val="44"/>
          <w:szCs w:val="44"/>
        </w:rPr>
        <w:t>(command=</w:t>
      </w:r>
      <w:proofErr w:type="spellStart"/>
      <w:r w:rsidRPr="00375719">
        <w:rPr>
          <w:rFonts w:ascii="Book Antiqua" w:hAnsi="Book Antiqua"/>
          <w:sz w:val="44"/>
          <w:szCs w:val="44"/>
        </w:rPr>
        <w:t>lb.yview</w:t>
      </w:r>
      <w:proofErr w:type="spellEnd"/>
      <w:r w:rsidRPr="00375719">
        <w:rPr>
          <w:rFonts w:ascii="Book Antiqua" w:hAnsi="Book Antiqua"/>
          <w:sz w:val="44"/>
          <w:szCs w:val="44"/>
        </w:rPr>
        <w:t>)</w:t>
      </w:r>
    </w:p>
    <w:p w14:paraId="711FB024" w14:textId="77777777" w:rsidR="00E5201D" w:rsidRPr="00375719" w:rsidRDefault="00E5201D" w:rsidP="00376C7B">
      <w:pPr>
        <w:tabs>
          <w:tab w:val="left" w:pos="1080"/>
        </w:tabs>
        <w:spacing w:before="240" w:line="240" w:lineRule="auto"/>
        <w:rPr>
          <w:rFonts w:ascii="Book Antiqua" w:hAnsi="Book Antiqua"/>
          <w:sz w:val="44"/>
          <w:szCs w:val="44"/>
        </w:rPr>
      </w:pPr>
    </w:p>
    <w:p w14:paraId="67B53CA0" w14:textId="7777777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lb.bind</w:t>
      </w:r>
      <w:proofErr w:type="spellEnd"/>
      <w:proofErr w:type="gramEnd"/>
      <w:r w:rsidRPr="00375719">
        <w:rPr>
          <w:rFonts w:ascii="Book Antiqua" w:hAnsi="Book Antiqua"/>
          <w:sz w:val="44"/>
          <w:szCs w:val="44"/>
        </w:rPr>
        <w:t>('&lt;&lt;</w:t>
      </w:r>
      <w:proofErr w:type="spellStart"/>
      <w:r w:rsidRPr="00375719">
        <w:rPr>
          <w:rFonts w:ascii="Book Antiqua" w:hAnsi="Book Antiqua"/>
          <w:sz w:val="44"/>
          <w:szCs w:val="44"/>
        </w:rPr>
        <w:t>ListboxSelect</w:t>
      </w:r>
      <w:proofErr w:type="spellEnd"/>
      <w:r w:rsidRPr="00375719">
        <w:rPr>
          <w:rFonts w:ascii="Book Antiqua" w:hAnsi="Book Antiqua"/>
          <w:sz w:val="44"/>
          <w:szCs w:val="44"/>
        </w:rPr>
        <w:t>&gt;&gt;',</w:t>
      </w:r>
      <w:proofErr w:type="spellStart"/>
      <w:r w:rsidRPr="00375719">
        <w:rPr>
          <w:rFonts w:ascii="Book Antiqua" w:hAnsi="Book Antiqua"/>
          <w:sz w:val="44"/>
          <w:szCs w:val="44"/>
        </w:rPr>
        <w:t>get_selected_row</w:t>
      </w:r>
      <w:proofErr w:type="spellEnd"/>
      <w:r w:rsidRPr="00375719">
        <w:rPr>
          <w:rFonts w:ascii="Book Antiqua" w:hAnsi="Book Antiqua"/>
          <w:sz w:val="44"/>
          <w:szCs w:val="44"/>
        </w:rPr>
        <w:t>)</w:t>
      </w:r>
    </w:p>
    <w:p w14:paraId="57B0F251" w14:textId="2EE3C787" w:rsidR="00E5201D" w:rsidRPr="00375719" w:rsidRDefault="00E5201D" w:rsidP="00376C7B">
      <w:pPr>
        <w:tabs>
          <w:tab w:val="left" w:pos="1080"/>
        </w:tabs>
        <w:spacing w:before="240" w:line="240" w:lineRule="auto"/>
        <w:rPr>
          <w:rFonts w:ascii="Book Antiqua" w:hAnsi="Book Antiqua"/>
          <w:sz w:val="44"/>
          <w:szCs w:val="44"/>
        </w:rPr>
      </w:pPr>
      <w:proofErr w:type="spellStart"/>
      <w:proofErr w:type="gramStart"/>
      <w:r w:rsidRPr="00375719">
        <w:rPr>
          <w:rFonts w:ascii="Book Antiqua" w:hAnsi="Book Antiqua"/>
          <w:sz w:val="44"/>
          <w:szCs w:val="44"/>
        </w:rPr>
        <w:t>window.mainloop</w:t>
      </w:r>
      <w:proofErr w:type="spellEnd"/>
      <w:proofErr w:type="gramEnd"/>
      <w:r w:rsidRPr="00375719">
        <w:rPr>
          <w:rFonts w:ascii="Book Antiqua" w:hAnsi="Book Antiqua"/>
          <w:sz w:val="44"/>
          <w:szCs w:val="44"/>
        </w:rPr>
        <w:t>()</w:t>
      </w:r>
    </w:p>
    <w:sectPr w:rsidR="00E5201D" w:rsidRPr="00375719" w:rsidSect="00A62FC4">
      <w:pgSz w:w="11906" w:h="16838"/>
      <w:pgMar w:top="1440" w:right="1440" w:bottom="1440" w:left="1440" w:header="708" w:footer="708" w:gutter="0"/>
      <w:pgBorders w:offsetFrom="page">
        <w:top w:val="chainLink" w:sz="10" w:space="24" w:color="auto"/>
        <w:left w:val="chainLink" w:sz="10" w:space="24" w:color="auto"/>
        <w:bottom w:val="chainLink" w:sz="10" w:space="24" w:color="auto"/>
        <w:right w:val="chainLink"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83386"/>
    <w:multiLevelType w:val="multilevel"/>
    <w:tmpl w:val="92F2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D0F57"/>
    <w:multiLevelType w:val="multilevel"/>
    <w:tmpl w:val="866C4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265435">
    <w:abstractNumId w:val="4"/>
  </w:num>
  <w:num w:numId="2" w16cid:durableId="48460766">
    <w:abstractNumId w:val="3"/>
  </w:num>
  <w:num w:numId="3" w16cid:durableId="1754938240">
    <w:abstractNumId w:val="0"/>
  </w:num>
  <w:num w:numId="4" w16cid:durableId="97913345">
    <w:abstractNumId w:val="2"/>
  </w:num>
  <w:num w:numId="5" w16cid:durableId="1574705684">
    <w:abstractNumId w:val="1"/>
  </w:num>
  <w:num w:numId="6" w16cid:durableId="868179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4043B"/>
    <w:rsid w:val="001E36C8"/>
    <w:rsid w:val="001F03DB"/>
    <w:rsid w:val="001F6526"/>
    <w:rsid w:val="002C113F"/>
    <w:rsid w:val="002E5A1F"/>
    <w:rsid w:val="00300DCA"/>
    <w:rsid w:val="003070A1"/>
    <w:rsid w:val="00333428"/>
    <w:rsid w:val="00375719"/>
    <w:rsid w:val="00376C7B"/>
    <w:rsid w:val="00401AA0"/>
    <w:rsid w:val="00457F90"/>
    <w:rsid w:val="00480C5F"/>
    <w:rsid w:val="004A5E7E"/>
    <w:rsid w:val="004A7DE2"/>
    <w:rsid w:val="004B360A"/>
    <w:rsid w:val="004C46EF"/>
    <w:rsid w:val="00506ECC"/>
    <w:rsid w:val="0051284F"/>
    <w:rsid w:val="00515E21"/>
    <w:rsid w:val="00544C88"/>
    <w:rsid w:val="00581597"/>
    <w:rsid w:val="00611B13"/>
    <w:rsid w:val="006126FE"/>
    <w:rsid w:val="006873BC"/>
    <w:rsid w:val="006D4121"/>
    <w:rsid w:val="006D6A3B"/>
    <w:rsid w:val="006E3333"/>
    <w:rsid w:val="00797B77"/>
    <w:rsid w:val="007A71BF"/>
    <w:rsid w:val="007C2828"/>
    <w:rsid w:val="008312BC"/>
    <w:rsid w:val="008F6D77"/>
    <w:rsid w:val="00916C4A"/>
    <w:rsid w:val="009807AD"/>
    <w:rsid w:val="009C471C"/>
    <w:rsid w:val="00A62FC4"/>
    <w:rsid w:val="00B06EF9"/>
    <w:rsid w:val="00B65E6C"/>
    <w:rsid w:val="00B80D7A"/>
    <w:rsid w:val="00C3080D"/>
    <w:rsid w:val="00C6685A"/>
    <w:rsid w:val="00C804EE"/>
    <w:rsid w:val="00D7169E"/>
    <w:rsid w:val="00DA0FE7"/>
    <w:rsid w:val="00DC3835"/>
    <w:rsid w:val="00DF7808"/>
    <w:rsid w:val="00E5201D"/>
    <w:rsid w:val="00E60F1F"/>
    <w:rsid w:val="00E916CB"/>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 w:type="character" w:styleId="Hyperlink">
    <w:name w:val="Hyperlink"/>
    <w:basedOn w:val="DefaultParagraphFont"/>
    <w:uiPriority w:val="99"/>
    <w:unhideWhenUsed/>
    <w:rsid w:val="00E916CB"/>
    <w:rPr>
      <w:color w:val="0563C1" w:themeColor="hyperlink"/>
      <w:u w:val="single"/>
    </w:rPr>
  </w:style>
  <w:style w:type="character" w:styleId="UnresolvedMention">
    <w:name w:val="Unresolved Mention"/>
    <w:basedOn w:val="DefaultParagraphFont"/>
    <w:uiPriority w:val="99"/>
    <w:semiHidden/>
    <w:unhideWhenUsed/>
    <w:rsid w:val="00E9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967">
      <w:bodyDiv w:val="1"/>
      <w:marLeft w:val="0"/>
      <w:marRight w:val="0"/>
      <w:marTop w:val="0"/>
      <w:marBottom w:val="0"/>
      <w:divBdr>
        <w:top w:val="none" w:sz="0" w:space="0" w:color="auto"/>
        <w:left w:val="none" w:sz="0" w:space="0" w:color="auto"/>
        <w:bottom w:val="none" w:sz="0" w:space="0" w:color="auto"/>
        <w:right w:val="none" w:sz="0" w:space="0" w:color="auto"/>
      </w:divBdr>
    </w:div>
    <w:div w:id="265776375">
      <w:bodyDiv w:val="1"/>
      <w:marLeft w:val="0"/>
      <w:marRight w:val="0"/>
      <w:marTop w:val="0"/>
      <w:marBottom w:val="0"/>
      <w:divBdr>
        <w:top w:val="none" w:sz="0" w:space="0" w:color="auto"/>
        <w:left w:val="none" w:sz="0" w:space="0" w:color="auto"/>
        <w:bottom w:val="none" w:sz="0" w:space="0" w:color="auto"/>
        <w:right w:val="none" w:sz="0" w:space="0" w:color="auto"/>
      </w:divBdr>
    </w:div>
    <w:div w:id="547450887">
      <w:bodyDiv w:val="1"/>
      <w:marLeft w:val="0"/>
      <w:marRight w:val="0"/>
      <w:marTop w:val="0"/>
      <w:marBottom w:val="0"/>
      <w:divBdr>
        <w:top w:val="none" w:sz="0" w:space="0" w:color="auto"/>
        <w:left w:val="none" w:sz="0" w:space="0" w:color="auto"/>
        <w:bottom w:val="none" w:sz="0" w:space="0" w:color="auto"/>
        <w:right w:val="none" w:sz="0" w:space="0" w:color="auto"/>
      </w:divBdr>
    </w:div>
    <w:div w:id="845249616">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173447030">
      <w:bodyDiv w:val="1"/>
      <w:marLeft w:val="0"/>
      <w:marRight w:val="0"/>
      <w:marTop w:val="0"/>
      <w:marBottom w:val="0"/>
      <w:divBdr>
        <w:top w:val="none" w:sz="0" w:space="0" w:color="auto"/>
        <w:left w:val="none" w:sz="0" w:space="0" w:color="auto"/>
        <w:bottom w:val="none" w:sz="0" w:space="0" w:color="auto"/>
        <w:right w:val="none" w:sz="0" w:space="0" w:color="auto"/>
      </w:divBdr>
    </w:div>
    <w:div w:id="1223060238">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projects.org/account-management-system-in-python-with-source-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5985</TotalTime>
  <Pages>18</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21</cp:revision>
  <cp:lastPrinted>2022-10-06T06:41:00Z</cp:lastPrinted>
  <dcterms:created xsi:type="dcterms:W3CDTF">2021-10-12T09:45:00Z</dcterms:created>
  <dcterms:modified xsi:type="dcterms:W3CDTF">2022-10-06T06:41:00Z</dcterms:modified>
</cp:coreProperties>
</file>